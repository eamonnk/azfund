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8D7F0" w14:textId="16A3199B" w:rsidR="005F2C5A" w:rsidRDefault="00E2442B" w:rsidP="00BD262D">
      <w:pPr>
        <w:pStyle w:val="Heading1"/>
      </w:pPr>
      <w:commentRangeStart w:id="0"/>
      <w:commentRangeStart w:id="1"/>
      <w:commentRangeStart w:id="2"/>
      <w:commentRangeStart w:id="3"/>
      <w:commentRangeStart w:id="4"/>
      <w:commentRangeStart w:id="5"/>
      <w:commentRangeStart w:id="6"/>
      <w:commentRangeStart w:id="7"/>
      <w:commentRangeStart w:id="8"/>
      <w:commentRangeStart w:id="9"/>
      <w:r>
        <w:t xml:space="preserve">Azure Fundamentals </w:t>
      </w:r>
      <w:commentRangeEnd w:id="0"/>
      <w:r w:rsidR="002D054B">
        <w:rPr>
          <w:rStyle w:val="CommentReference"/>
          <w:rFonts w:asciiTheme="minorHAnsi" w:eastAsiaTheme="minorHAnsi" w:hAnsiTheme="minorHAnsi" w:cstheme="minorBidi"/>
          <w:b w:val="0"/>
          <w:bCs w:val="0"/>
          <w:color w:val="auto"/>
        </w:rPr>
        <w:commentReference w:id="0"/>
      </w:r>
      <w:commentRangeEnd w:id="1"/>
      <w:commentRangeEnd w:id="2"/>
      <w:commentRangeEnd w:id="3"/>
      <w:commentRangeEnd w:id="4"/>
      <w:commentRangeEnd w:id="5"/>
      <w:commentRangeEnd w:id="6"/>
      <w:commentRangeEnd w:id="7"/>
      <w:commentRangeEnd w:id="9"/>
      <w:r w:rsidR="00793F1B">
        <w:rPr>
          <w:rStyle w:val="CommentReference"/>
          <w:rFonts w:asciiTheme="minorHAnsi" w:eastAsiaTheme="minorHAnsi" w:hAnsiTheme="minorHAnsi" w:cstheme="minorBidi"/>
          <w:b w:val="0"/>
          <w:bCs w:val="0"/>
          <w:color w:val="auto"/>
        </w:rPr>
        <w:commentReference w:id="1"/>
      </w:r>
      <w:commentRangeEnd w:id="8"/>
      <w:r w:rsidR="00063150">
        <w:rPr>
          <w:rStyle w:val="CommentReference"/>
          <w:rFonts w:asciiTheme="minorHAnsi" w:eastAsiaTheme="minorHAnsi" w:hAnsiTheme="minorHAnsi" w:cstheme="minorBidi"/>
          <w:b w:val="0"/>
          <w:bCs w:val="0"/>
          <w:color w:val="auto"/>
        </w:rPr>
        <w:commentReference w:id="8"/>
      </w:r>
      <w:r w:rsidR="00F91C92">
        <w:rPr>
          <w:rStyle w:val="CommentReference"/>
          <w:rFonts w:asciiTheme="minorHAnsi" w:eastAsiaTheme="minorHAnsi" w:hAnsiTheme="minorHAnsi" w:cstheme="minorBidi"/>
          <w:b w:val="0"/>
          <w:bCs w:val="0"/>
          <w:color w:val="auto"/>
        </w:rPr>
        <w:commentReference w:id="2"/>
      </w:r>
      <w:r w:rsidR="00793F1B">
        <w:rPr>
          <w:rStyle w:val="CommentReference"/>
          <w:rFonts w:asciiTheme="minorHAnsi" w:eastAsiaTheme="minorHAnsi" w:hAnsiTheme="minorHAnsi" w:cstheme="minorBidi"/>
          <w:b w:val="0"/>
          <w:bCs w:val="0"/>
          <w:color w:val="auto"/>
        </w:rPr>
        <w:commentReference w:id="3"/>
      </w:r>
      <w:r w:rsidR="00CD3556">
        <w:rPr>
          <w:rStyle w:val="CommentReference"/>
          <w:rFonts w:asciiTheme="minorHAnsi" w:eastAsiaTheme="minorHAnsi" w:hAnsiTheme="minorHAnsi" w:cstheme="minorBidi"/>
          <w:b w:val="0"/>
          <w:bCs w:val="0"/>
          <w:color w:val="auto"/>
        </w:rPr>
        <w:commentReference w:id="4"/>
      </w:r>
      <w:r w:rsidR="00793F1B">
        <w:rPr>
          <w:rStyle w:val="CommentReference"/>
          <w:rFonts w:asciiTheme="minorHAnsi" w:eastAsiaTheme="minorHAnsi" w:hAnsiTheme="minorHAnsi" w:cstheme="minorBidi"/>
          <w:b w:val="0"/>
          <w:bCs w:val="0"/>
          <w:color w:val="auto"/>
        </w:rPr>
        <w:commentReference w:id="5"/>
      </w:r>
      <w:r w:rsidR="00063150">
        <w:rPr>
          <w:rStyle w:val="CommentReference"/>
          <w:rFonts w:asciiTheme="minorHAnsi" w:eastAsiaTheme="minorHAnsi" w:hAnsiTheme="minorHAnsi" w:cstheme="minorBidi"/>
          <w:b w:val="0"/>
          <w:bCs w:val="0"/>
          <w:color w:val="auto"/>
        </w:rPr>
        <w:commentReference w:id="9"/>
      </w:r>
      <w:r w:rsidR="007D614B">
        <w:rPr>
          <w:rStyle w:val="CommentReference"/>
          <w:rFonts w:asciiTheme="minorHAnsi" w:eastAsiaTheme="minorHAnsi" w:hAnsiTheme="minorHAnsi" w:cstheme="minorBidi"/>
          <w:b w:val="0"/>
          <w:bCs w:val="0"/>
          <w:color w:val="auto"/>
        </w:rPr>
        <w:commentReference w:id="6"/>
      </w:r>
      <w:r w:rsidR="00793F1B">
        <w:rPr>
          <w:rStyle w:val="CommentReference"/>
          <w:rFonts w:asciiTheme="minorHAnsi" w:eastAsiaTheme="minorHAnsi" w:hAnsiTheme="minorHAnsi" w:cstheme="minorBidi"/>
          <w:b w:val="0"/>
          <w:bCs w:val="0"/>
          <w:color w:val="auto"/>
        </w:rPr>
        <w:commentReference w:id="7"/>
      </w:r>
      <w:r w:rsidR="000551AC">
        <w:t>–</w:t>
      </w:r>
      <w:r w:rsidR="00BD262D">
        <w:t xml:space="preserve"> </w:t>
      </w:r>
      <w:r>
        <w:t xml:space="preserve">Course </w:t>
      </w:r>
      <w:r w:rsidR="00BD262D">
        <w:t>D</w:t>
      </w:r>
      <w:r>
        <w:t>esign</w:t>
      </w:r>
    </w:p>
    <w:p w14:paraId="171651A8" w14:textId="72E1E533" w:rsidR="00E2442B" w:rsidRDefault="00E2442B"/>
    <w:p w14:paraId="5F22DBB9" w14:textId="453DE777" w:rsidR="00BD262D" w:rsidRDefault="00BD262D"/>
    <w:p w14:paraId="538262D2" w14:textId="4C15FA5D" w:rsidR="00BD262D" w:rsidRDefault="00BD262D"/>
    <w:p w14:paraId="0232A718" w14:textId="6456655D" w:rsidR="00BD262D" w:rsidRDefault="00BD262D" w:rsidP="00084D8F">
      <w:pPr>
        <w:pStyle w:val="Heading2"/>
      </w:pPr>
      <w:r>
        <w:t>Course Description</w:t>
      </w:r>
    </w:p>
    <w:p w14:paraId="3323B82F" w14:textId="5CFF1B30" w:rsidR="00C66A0C" w:rsidRDefault="00EF240C" w:rsidP="00C66A0C">
      <w:pPr>
        <w:spacing w:after="0"/>
        <w:rPr>
          <w:rFonts w:cstheme="minorHAnsi"/>
          <w:color w:val="000000" w:themeColor="text1"/>
        </w:rPr>
      </w:pPr>
      <w:r>
        <w:t xml:space="preserve">This course </w:t>
      </w:r>
      <w:r w:rsidR="009F5695">
        <w:t xml:space="preserve">will provide </w:t>
      </w:r>
      <w:r>
        <w:t>foundational level knowledge of cloud services and how those services are provided with Microsoft Azure.</w:t>
      </w:r>
      <w:bookmarkStart w:id="10" w:name="_Toc226171459"/>
      <w:r>
        <w:t xml:space="preserve"> </w:t>
      </w:r>
      <w:r>
        <w:rPr>
          <w:rFonts w:cstheme="minorHAnsi"/>
          <w:color w:val="000000" w:themeColor="text1"/>
        </w:rPr>
        <w:t>Th</w:t>
      </w:r>
      <w:r w:rsidR="00861BE8">
        <w:rPr>
          <w:rFonts w:cstheme="minorHAnsi"/>
          <w:color w:val="000000" w:themeColor="text1"/>
        </w:rPr>
        <w:t>e</w:t>
      </w:r>
      <w:r>
        <w:rPr>
          <w:rFonts w:cstheme="minorHAnsi"/>
          <w:color w:val="000000" w:themeColor="text1"/>
        </w:rPr>
        <w:t xml:space="preserve"> cousrse can be taken as an optional first step in learning about cloud services and </w:t>
      </w:r>
      <w:r w:rsidRPr="000A693A">
        <w:rPr>
          <w:rFonts w:cstheme="minorHAnsi"/>
          <w:color w:val="000000" w:themeColor="text1"/>
        </w:rPr>
        <w:t>Microsoft Azure</w:t>
      </w:r>
      <w:r w:rsidR="00C66A0C">
        <w:rPr>
          <w:rFonts w:cstheme="minorHAnsi"/>
          <w:color w:val="000000" w:themeColor="text1"/>
        </w:rPr>
        <w:t xml:space="preserve">, before taking further Microsoft Azure or Microsoft cloud services courses. </w:t>
      </w:r>
    </w:p>
    <w:p w14:paraId="41C2E18B" w14:textId="4D926E32" w:rsidR="00B0502A" w:rsidRDefault="00B0502A" w:rsidP="00C66A0C">
      <w:pPr>
        <w:spacing w:after="0"/>
      </w:pPr>
    </w:p>
    <w:p w14:paraId="059A5A72" w14:textId="303349F3" w:rsidR="00B0502A" w:rsidRDefault="00B0502A" w:rsidP="00C66A0C">
      <w:pPr>
        <w:spacing w:after="0"/>
      </w:pPr>
      <w:r>
        <w:t xml:space="preserve">The course will cover general cloud computing concepts as well as general cloud computing models and services such as Public, Private and Hybrid cloud and Infrastructure-as-a-Service (IaaS), Platform-as-a-Service(PaaS) and Software-as-a-Service (SaaS). </w:t>
      </w:r>
    </w:p>
    <w:p w14:paraId="3AA8BC9B" w14:textId="76584B2A" w:rsidR="00B0502A" w:rsidRDefault="00B0502A" w:rsidP="00C66A0C">
      <w:pPr>
        <w:spacing w:after="0"/>
      </w:pPr>
    </w:p>
    <w:p w14:paraId="344887B0" w14:textId="06FBA595" w:rsidR="00B0502A" w:rsidRDefault="00B0502A" w:rsidP="00C66A0C">
      <w:pPr>
        <w:spacing w:after="0"/>
      </w:pPr>
      <w:r>
        <w:t>It will also cover some core Azure services and solutions, as well as key Azure pillar services concerning security, privacy, compliance and trust. It will finally cover pricing and support services available with Azure.</w:t>
      </w:r>
    </w:p>
    <w:p w14:paraId="4994FA01" w14:textId="5C8D4883" w:rsidR="00EF240C" w:rsidRPr="00EF240C" w:rsidRDefault="00EF240C" w:rsidP="00EF240C"/>
    <w:bookmarkEnd w:id="10"/>
    <w:p w14:paraId="3BE14DB0" w14:textId="1D5F4FDF" w:rsidR="00BD262D" w:rsidRDefault="00BD262D" w:rsidP="00084D8F">
      <w:pPr>
        <w:pStyle w:val="Heading2"/>
      </w:pPr>
      <w:r>
        <w:t>Audience</w:t>
      </w:r>
    </w:p>
    <w:p w14:paraId="028B19BA" w14:textId="2296C2E3" w:rsidR="00B0502A" w:rsidRDefault="00EF240C" w:rsidP="00EF240C">
      <w:r>
        <w:t xml:space="preserve">The course is intended for </w:t>
      </w:r>
      <w:r w:rsidR="00C66A0C">
        <w:t xml:space="preserve">a broad range of candidate backgrounds. It is suitable for candidates with </w:t>
      </w:r>
      <w:r>
        <w:t xml:space="preserve">non-technical backgrounds, such as those involved in selling or purchasing cloud based solutions and services or who have </w:t>
      </w:r>
      <w:r w:rsidR="00B0502A">
        <w:t xml:space="preserve">or will have </w:t>
      </w:r>
      <w:r>
        <w:t>some involvement with cloud based solutions and services</w:t>
      </w:r>
      <w:r w:rsidR="00F5571A">
        <w:t xml:space="preserve">. </w:t>
      </w:r>
    </w:p>
    <w:p w14:paraId="6C87EF02" w14:textId="2D66A7F9" w:rsidR="00EF240C" w:rsidRPr="00EF240C" w:rsidRDefault="00F5571A" w:rsidP="00EF240C">
      <w:r>
        <w:t xml:space="preserve">It would also be suitable for candidates </w:t>
      </w:r>
      <w:r w:rsidR="00EF240C">
        <w:t xml:space="preserve">with a technical background who </w:t>
      </w:r>
      <w:r w:rsidR="00C66A0C">
        <w:t>may be looking to take a first look at cloud services and Microsoft Azure.</w:t>
      </w:r>
    </w:p>
    <w:p w14:paraId="75DF0ECB" w14:textId="09478519" w:rsidR="00CD26EC" w:rsidRDefault="00CD26EC"/>
    <w:p w14:paraId="17C9D398" w14:textId="5BC4FE37" w:rsidR="00CD26EC" w:rsidRDefault="00CD26EC" w:rsidP="00084D8F">
      <w:pPr>
        <w:pStyle w:val="Heading2"/>
      </w:pPr>
      <w:r>
        <w:t>Course Pre-requisites</w:t>
      </w:r>
    </w:p>
    <w:p w14:paraId="5F01E40A" w14:textId="09810ECE" w:rsidR="00BD262D" w:rsidRDefault="00C857DD">
      <w:r>
        <w:t xml:space="preserve">There are no pre-requisites for taking this course. </w:t>
      </w:r>
      <w:r w:rsidR="00EF240C">
        <w:t>Technical IT experience is not required however some general IT knowledge or experience would be beneficial</w:t>
      </w:r>
      <w:r w:rsidR="003F7184">
        <w:t>.</w:t>
      </w:r>
    </w:p>
    <w:p w14:paraId="2C71F493" w14:textId="2AC0858B" w:rsidR="00BD262D" w:rsidRDefault="00BD262D"/>
    <w:p w14:paraId="36CFECAE" w14:textId="73869E3D" w:rsidR="00BD262D" w:rsidRDefault="00BD262D" w:rsidP="00084D8F">
      <w:pPr>
        <w:pStyle w:val="Heading2"/>
      </w:pPr>
      <w:r>
        <w:t>Learning Objectives</w:t>
      </w:r>
    </w:p>
    <w:p w14:paraId="4C5EC740" w14:textId="008CF8D7" w:rsidR="00084D8F" w:rsidRDefault="00084D8F">
      <w:r>
        <w:t>The following are the course learning objectives</w:t>
      </w:r>
      <w:r w:rsidR="00EF240C">
        <w:t>:</w:t>
      </w:r>
    </w:p>
    <w:p w14:paraId="4BD405CE" w14:textId="1E5EC8B2" w:rsidR="00084D8F" w:rsidRPr="00084D8F" w:rsidRDefault="00084D8F" w:rsidP="00084D8F">
      <w:pPr>
        <w:pStyle w:val="ListParagraph"/>
        <w:numPr>
          <w:ilvl w:val="0"/>
          <w:numId w:val="3"/>
        </w:numPr>
      </w:pPr>
      <w:r w:rsidRPr="00084D8F">
        <w:t xml:space="preserve">Understand </w:t>
      </w:r>
      <w:r>
        <w:t xml:space="preserve">general </w:t>
      </w:r>
      <w:r w:rsidR="00A63CF0">
        <w:t>c</w:t>
      </w:r>
      <w:r w:rsidRPr="00084D8F">
        <w:t xml:space="preserve">loud </w:t>
      </w:r>
      <w:r w:rsidR="00A63CF0">
        <w:t>c</w:t>
      </w:r>
      <w:r w:rsidRPr="00084D8F">
        <w:t>o</w:t>
      </w:r>
      <w:r>
        <w:t xml:space="preserve">mputing </w:t>
      </w:r>
      <w:r w:rsidR="00A63CF0">
        <w:t>c</w:t>
      </w:r>
      <w:r>
        <w:t>oncepts</w:t>
      </w:r>
    </w:p>
    <w:p w14:paraId="78B4DC5D" w14:textId="47824FE3" w:rsidR="00084D8F" w:rsidRPr="00084D8F" w:rsidRDefault="00084D8F" w:rsidP="00084D8F">
      <w:pPr>
        <w:pStyle w:val="ListParagraph"/>
        <w:numPr>
          <w:ilvl w:val="0"/>
          <w:numId w:val="3"/>
        </w:numPr>
      </w:pPr>
      <w:r w:rsidRPr="00084D8F">
        <w:t xml:space="preserve">Understand </w:t>
      </w:r>
      <w:r>
        <w:t>c</w:t>
      </w:r>
      <w:r w:rsidRPr="00084D8F">
        <w:t xml:space="preserve">ore </w:t>
      </w:r>
      <w:r>
        <w:t>s</w:t>
      </w:r>
      <w:r w:rsidRPr="00084D8F">
        <w:t>ervices</w:t>
      </w:r>
      <w:r>
        <w:t xml:space="preserve"> available with Microsoft Azure</w:t>
      </w:r>
    </w:p>
    <w:p w14:paraId="5606A835" w14:textId="2727DD99" w:rsidR="00084D8F" w:rsidRPr="00084D8F" w:rsidRDefault="00084D8F" w:rsidP="00084D8F">
      <w:pPr>
        <w:pStyle w:val="ListParagraph"/>
        <w:numPr>
          <w:ilvl w:val="0"/>
          <w:numId w:val="3"/>
        </w:numPr>
        <w:rPr>
          <w:rFonts w:cstheme="minorHAnsi"/>
          <w:color w:val="000000" w:themeColor="text1"/>
        </w:rPr>
      </w:pPr>
      <w:r w:rsidRPr="00084D8F">
        <w:rPr>
          <w:rFonts w:cstheme="minorHAnsi"/>
          <w:color w:val="000000" w:themeColor="text1"/>
        </w:rPr>
        <w:t xml:space="preserve">Understand </w:t>
      </w:r>
      <w:r w:rsidR="00A63CF0">
        <w:rPr>
          <w:rFonts w:cstheme="minorHAnsi"/>
          <w:color w:val="000000" w:themeColor="text1"/>
        </w:rPr>
        <w:t>s</w:t>
      </w:r>
      <w:r w:rsidRPr="00084D8F">
        <w:rPr>
          <w:rFonts w:cstheme="minorHAnsi"/>
          <w:color w:val="000000" w:themeColor="text1"/>
        </w:rPr>
        <w:t xml:space="preserve">ecurity, </w:t>
      </w:r>
      <w:r w:rsidR="00A63CF0">
        <w:rPr>
          <w:rFonts w:cstheme="minorHAnsi"/>
          <w:color w:val="000000" w:themeColor="text1"/>
        </w:rPr>
        <w:t>p</w:t>
      </w:r>
      <w:r w:rsidRPr="00084D8F">
        <w:rPr>
          <w:rFonts w:cstheme="minorHAnsi"/>
          <w:color w:val="000000" w:themeColor="text1"/>
        </w:rPr>
        <w:t xml:space="preserve">rivacy, </w:t>
      </w:r>
      <w:r w:rsidR="00A63CF0">
        <w:rPr>
          <w:rFonts w:cstheme="minorHAnsi"/>
          <w:color w:val="000000" w:themeColor="text1"/>
        </w:rPr>
        <w:t>c</w:t>
      </w:r>
      <w:r w:rsidRPr="00084D8F">
        <w:rPr>
          <w:rFonts w:cstheme="minorHAnsi"/>
          <w:color w:val="000000" w:themeColor="text1"/>
        </w:rPr>
        <w:t xml:space="preserve">ompliance and </w:t>
      </w:r>
      <w:r w:rsidR="00A63CF0">
        <w:rPr>
          <w:rFonts w:cstheme="minorHAnsi"/>
          <w:color w:val="000000" w:themeColor="text1"/>
        </w:rPr>
        <w:t>t</w:t>
      </w:r>
      <w:r w:rsidRPr="00084D8F">
        <w:rPr>
          <w:rFonts w:cstheme="minorHAnsi"/>
          <w:color w:val="000000" w:themeColor="text1"/>
        </w:rPr>
        <w:t>rust</w:t>
      </w:r>
      <w:r>
        <w:rPr>
          <w:rFonts w:cstheme="minorHAnsi"/>
          <w:color w:val="000000" w:themeColor="text1"/>
        </w:rPr>
        <w:t xml:space="preserve"> with Microsoft Azure</w:t>
      </w:r>
    </w:p>
    <w:p w14:paraId="74F4CB3E" w14:textId="6F5D23DB" w:rsidR="009C7AF2" w:rsidRDefault="00084D8F" w:rsidP="00DD14C5">
      <w:pPr>
        <w:pStyle w:val="ListParagraph"/>
        <w:numPr>
          <w:ilvl w:val="0"/>
          <w:numId w:val="3"/>
        </w:numPr>
      </w:pPr>
      <w:r w:rsidRPr="00084D8F">
        <w:rPr>
          <w:rFonts w:cstheme="minorHAnsi"/>
          <w:color w:val="000000" w:themeColor="text1"/>
        </w:rPr>
        <w:t xml:space="preserve">Understand </w:t>
      </w:r>
      <w:ins w:id="11" w:author="Bernadette Kelly (WWL)" w:date="2018-11-08T14:49:00Z">
        <w:r w:rsidR="00024A75">
          <w:rPr>
            <w:rFonts w:cstheme="minorHAnsi"/>
            <w:color w:val="000000" w:themeColor="text1"/>
          </w:rPr>
          <w:t xml:space="preserve">Azure </w:t>
        </w:r>
      </w:ins>
      <w:r>
        <w:rPr>
          <w:rFonts w:cstheme="minorHAnsi"/>
          <w:color w:val="000000" w:themeColor="text1"/>
        </w:rPr>
        <w:t>p</w:t>
      </w:r>
      <w:r w:rsidRPr="00084D8F">
        <w:rPr>
          <w:rFonts w:cstheme="minorHAnsi"/>
          <w:color w:val="000000" w:themeColor="text1"/>
        </w:rPr>
        <w:t xml:space="preserve">ricing and </w:t>
      </w:r>
      <w:r>
        <w:rPr>
          <w:rFonts w:cstheme="minorHAnsi"/>
          <w:color w:val="000000" w:themeColor="text1"/>
        </w:rPr>
        <w:t>s</w:t>
      </w:r>
      <w:r w:rsidRPr="00084D8F">
        <w:rPr>
          <w:rFonts w:cstheme="minorHAnsi"/>
          <w:color w:val="000000" w:themeColor="text1"/>
        </w:rPr>
        <w:t>upport</w:t>
      </w:r>
      <w:r>
        <w:rPr>
          <w:rFonts w:cstheme="minorHAnsi"/>
          <w:color w:val="000000" w:themeColor="text1"/>
        </w:rPr>
        <w:t xml:space="preserve"> models available with Microsoft</w:t>
      </w:r>
    </w:p>
    <w:p w14:paraId="4386BF5F" w14:textId="77777777" w:rsidR="009C7AF2" w:rsidRDefault="009C7AF2" w:rsidP="00DD14C5">
      <w:pPr>
        <w:pStyle w:val="Heading3"/>
      </w:pPr>
    </w:p>
    <w:p w14:paraId="0568576D" w14:textId="7D07A456" w:rsidR="00084D8F" w:rsidRPr="00954B8A" w:rsidRDefault="00954B8A">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Course </w:t>
      </w:r>
      <w:r w:rsidRPr="00954B8A">
        <w:rPr>
          <w:rFonts w:asciiTheme="majorHAnsi" w:eastAsiaTheme="majorEastAsia" w:hAnsiTheme="majorHAnsi" w:cstheme="majorBidi"/>
          <w:color w:val="1F3763" w:themeColor="accent1" w:themeShade="7F"/>
          <w:sz w:val="24"/>
          <w:szCs w:val="24"/>
        </w:rPr>
        <w:t>Duration and Length</w:t>
      </w:r>
    </w:p>
    <w:p w14:paraId="46835B04" w14:textId="38E969A6" w:rsidR="00DC6E5E" w:rsidRDefault="00DC6E5E" w:rsidP="00DC6E5E">
      <w:pPr>
        <w:pStyle w:val="ListParagraph"/>
        <w:numPr>
          <w:ilvl w:val="0"/>
          <w:numId w:val="33"/>
        </w:numPr>
      </w:pPr>
      <w:r>
        <w:t xml:space="preserve"># of modules – 7 modules (1 intro / 4 content / </w:t>
      </w:r>
      <w:commentRangeStart w:id="12"/>
      <w:commentRangeStart w:id="13"/>
      <w:r>
        <w:t xml:space="preserve">1 exam and 1 </w:t>
      </w:r>
      <w:r w:rsidR="00A64786">
        <w:t xml:space="preserve">course end which contains course summary and </w:t>
      </w:r>
      <w:r>
        <w:t>post course survey</w:t>
      </w:r>
      <w:commentRangeEnd w:id="12"/>
      <w:r w:rsidR="00024A75">
        <w:rPr>
          <w:rStyle w:val="CommentReference"/>
        </w:rPr>
        <w:commentReference w:id="12"/>
      </w:r>
      <w:commentRangeEnd w:id="13"/>
      <w:r w:rsidR="00063150">
        <w:rPr>
          <w:rStyle w:val="CommentReference"/>
        </w:rPr>
        <w:commentReference w:id="13"/>
      </w:r>
      <w:r>
        <w:t>)</w:t>
      </w:r>
    </w:p>
    <w:p w14:paraId="4A02C4CF" w14:textId="2ADE410F" w:rsidR="00DC6E5E" w:rsidRDefault="00DC6E5E" w:rsidP="00DC6E5E">
      <w:pPr>
        <w:pStyle w:val="ListParagraph"/>
        <w:numPr>
          <w:ilvl w:val="0"/>
          <w:numId w:val="33"/>
        </w:numPr>
      </w:pPr>
      <w:r>
        <w:t xml:space="preserve"># of lessons – </w:t>
      </w:r>
      <w:r w:rsidR="004E7936">
        <w:t xml:space="preserve">approx. </w:t>
      </w:r>
      <w:r>
        <w:t>3</w:t>
      </w:r>
      <w:r w:rsidR="008E0BDC">
        <w:t>7</w:t>
      </w:r>
      <w:r>
        <w:t xml:space="preserve"> (includes intros / summaries /surveys)</w:t>
      </w:r>
    </w:p>
    <w:p w14:paraId="13A507FE" w14:textId="766C2404" w:rsidR="00DC6E5E" w:rsidRDefault="00DC6E5E" w:rsidP="00DC6E5E">
      <w:pPr>
        <w:pStyle w:val="ListParagraph"/>
        <w:numPr>
          <w:ilvl w:val="0"/>
          <w:numId w:val="33"/>
        </w:numPr>
      </w:pPr>
      <w:r>
        <w:t># of topics</w:t>
      </w:r>
      <w:r w:rsidR="008E0BDC">
        <w:t xml:space="preserve"> – approx</w:t>
      </w:r>
      <w:r w:rsidR="00233193">
        <w:t>.</w:t>
      </w:r>
      <w:r w:rsidR="008E0BDC">
        <w:t xml:space="preserve"> 147</w:t>
      </w:r>
    </w:p>
    <w:p w14:paraId="79F01ECC" w14:textId="522C6E75" w:rsidR="00954B8A" w:rsidRDefault="00954B8A" w:rsidP="00954B8A">
      <w:pPr>
        <w:pStyle w:val="ListParagraph"/>
        <w:numPr>
          <w:ilvl w:val="1"/>
          <w:numId w:val="33"/>
        </w:numPr>
      </w:pPr>
      <w:r>
        <w:t>Assumi</w:t>
      </w:r>
      <w:r w:rsidR="00AB544E">
        <w:t>ng</w:t>
      </w:r>
      <w:r>
        <w:t xml:space="preserve"> takes 2 mins to read each item =&gt; approx </w:t>
      </w:r>
      <w:r w:rsidR="00436024">
        <w:t>294</w:t>
      </w:r>
      <w:r>
        <w:t xml:space="preserve"> mins (</w:t>
      </w:r>
      <w:r w:rsidR="00436024">
        <w:t>4</w:t>
      </w:r>
      <w:r>
        <w:t xml:space="preserve"> h</w:t>
      </w:r>
      <w:r w:rsidR="00093967">
        <w:t>ou</w:t>
      </w:r>
      <w:r>
        <w:t xml:space="preserve">rs </w:t>
      </w:r>
      <w:r w:rsidR="00436024">
        <w:t>54</w:t>
      </w:r>
      <w:r>
        <w:t xml:space="preserve"> mins</w:t>
      </w:r>
      <w:r w:rsidR="005D2698">
        <w:t xml:space="preserve"> to read </w:t>
      </w:r>
      <w:r w:rsidR="00960D9E">
        <w:t>topics</w:t>
      </w:r>
      <w:r>
        <w:t>)</w:t>
      </w:r>
    </w:p>
    <w:p w14:paraId="4D6DA066" w14:textId="009995F2" w:rsidR="00954B8A" w:rsidRDefault="00DC6E5E" w:rsidP="00954B8A">
      <w:pPr>
        <w:pStyle w:val="ListParagraph"/>
        <w:numPr>
          <w:ilvl w:val="0"/>
          <w:numId w:val="33"/>
        </w:numPr>
      </w:pPr>
      <w:r>
        <w:t># of video</w:t>
      </w:r>
      <w:r w:rsidR="00954B8A">
        <w:t xml:space="preserve"> – </w:t>
      </w:r>
      <w:commentRangeStart w:id="14"/>
      <w:commentRangeStart w:id="15"/>
      <w:r w:rsidR="00954B8A">
        <w:t xml:space="preserve">approx 50 </w:t>
      </w:r>
      <w:commentRangeEnd w:id="14"/>
      <w:r w:rsidR="00784BA5">
        <w:rPr>
          <w:rStyle w:val="CommentReference"/>
        </w:rPr>
        <w:commentReference w:id="14"/>
      </w:r>
      <w:commentRangeEnd w:id="15"/>
      <w:r w:rsidR="00063150">
        <w:rPr>
          <w:rStyle w:val="CommentReference"/>
        </w:rPr>
        <w:commentReference w:id="15"/>
      </w:r>
    </w:p>
    <w:p w14:paraId="1F1A2102" w14:textId="59D2D3F9" w:rsidR="00954B8A" w:rsidRDefault="00954B8A" w:rsidP="00954B8A">
      <w:pPr>
        <w:pStyle w:val="ListParagraph"/>
        <w:numPr>
          <w:ilvl w:val="1"/>
          <w:numId w:val="33"/>
        </w:numPr>
      </w:pPr>
      <w:r>
        <w:t>Asuming approx 3 mins to view each video =&gt; approx 150 mins (2 Hours 30 mins video content)</w:t>
      </w:r>
    </w:p>
    <w:p w14:paraId="5945F18A" w14:textId="11D7B527" w:rsidR="00954B8A" w:rsidRDefault="00954B8A" w:rsidP="00DC6E5E">
      <w:pPr>
        <w:pStyle w:val="ListParagraph"/>
        <w:numPr>
          <w:ilvl w:val="0"/>
          <w:numId w:val="33"/>
        </w:numPr>
      </w:pPr>
      <w:r>
        <w:t>number of questions</w:t>
      </w:r>
    </w:p>
    <w:p w14:paraId="1B4D6320" w14:textId="4D52CBF0" w:rsidR="00954B8A" w:rsidRDefault="00954B8A" w:rsidP="00954B8A">
      <w:pPr>
        <w:pStyle w:val="ListParagraph"/>
        <w:numPr>
          <w:ilvl w:val="1"/>
          <w:numId w:val="33"/>
        </w:numPr>
      </w:pPr>
      <w:commentRangeStart w:id="16"/>
      <w:commentRangeStart w:id="17"/>
      <w:r>
        <w:t>end of module  = 40</w:t>
      </w:r>
      <w:commentRangeEnd w:id="16"/>
      <w:r w:rsidR="00784BA5">
        <w:rPr>
          <w:rStyle w:val="CommentReference"/>
        </w:rPr>
        <w:commentReference w:id="16"/>
      </w:r>
      <w:commentRangeEnd w:id="17"/>
      <w:r w:rsidR="00063150">
        <w:rPr>
          <w:rStyle w:val="CommentReference"/>
        </w:rPr>
        <w:commentReference w:id="17"/>
      </w:r>
    </w:p>
    <w:p w14:paraId="7C6685E8" w14:textId="116FD003" w:rsidR="00954B8A" w:rsidRDefault="00954B8A" w:rsidP="00954B8A">
      <w:pPr>
        <w:pStyle w:val="ListParagraph"/>
        <w:numPr>
          <w:ilvl w:val="1"/>
          <w:numId w:val="33"/>
        </w:numPr>
      </w:pPr>
      <w:commentRangeStart w:id="18"/>
      <w:r>
        <w:t>end of course = 20</w:t>
      </w:r>
      <w:commentRangeEnd w:id="18"/>
      <w:r w:rsidR="00EB42B1">
        <w:rPr>
          <w:rStyle w:val="CommentReference"/>
        </w:rPr>
        <w:commentReference w:id="18"/>
      </w:r>
    </w:p>
    <w:p w14:paraId="098BC781" w14:textId="5B5B2868" w:rsidR="00954B8A" w:rsidRDefault="00954B8A" w:rsidP="00954B8A">
      <w:pPr>
        <w:pStyle w:val="ListParagraph"/>
        <w:numPr>
          <w:ilvl w:val="1"/>
          <w:numId w:val="33"/>
        </w:numPr>
      </w:pPr>
      <w:r>
        <w:t>total = &gt; assume 2 mins per question = &gt; 120 mins = 2 hours</w:t>
      </w:r>
      <w:r w:rsidR="004C67C6">
        <w:t xml:space="preserve"> to answer all questions</w:t>
      </w:r>
    </w:p>
    <w:p w14:paraId="74C0E65F" w14:textId="3DA49D2D" w:rsidR="00DC6E5E" w:rsidRPr="00191CC7" w:rsidRDefault="00DC6E5E" w:rsidP="00DC6E5E">
      <w:pPr>
        <w:pStyle w:val="ListParagraph"/>
        <w:numPr>
          <w:ilvl w:val="0"/>
          <w:numId w:val="33"/>
        </w:numPr>
        <w:rPr>
          <w:b/>
        </w:rPr>
      </w:pPr>
      <w:r w:rsidRPr="00191CC7">
        <w:rPr>
          <w:b/>
        </w:rPr>
        <w:t>Estimated</w:t>
      </w:r>
      <w:r w:rsidR="00191CC7" w:rsidRPr="00191CC7">
        <w:rPr>
          <w:b/>
        </w:rPr>
        <w:t xml:space="preserve"> Course </w:t>
      </w:r>
      <w:r w:rsidR="0090236A">
        <w:rPr>
          <w:b/>
        </w:rPr>
        <w:t xml:space="preserve">Duration </w:t>
      </w:r>
      <w:r w:rsidR="00191CC7" w:rsidRPr="00191CC7">
        <w:rPr>
          <w:b/>
        </w:rPr>
        <w:t xml:space="preserve">Total = </w:t>
      </w:r>
      <w:r w:rsidR="008F2F6D">
        <w:rPr>
          <w:b/>
        </w:rPr>
        <w:t xml:space="preserve">topics + video + questions = </w:t>
      </w:r>
      <w:r w:rsidR="00191CC7" w:rsidRPr="00191CC7">
        <w:rPr>
          <w:b/>
        </w:rPr>
        <w:t xml:space="preserve">approx 9 Hours </w:t>
      </w:r>
      <w:r w:rsidR="00ED4BD5">
        <w:rPr>
          <w:b/>
        </w:rPr>
        <w:t>24</w:t>
      </w:r>
      <w:r w:rsidR="00191CC7" w:rsidRPr="00191CC7">
        <w:rPr>
          <w:b/>
        </w:rPr>
        <w:t xml:space="preserve"> mins</w:t>
      </w:r>
    </w:p>
    <w:p w14:paraId="358601E9" w14:textId="5B4D3FB3" w:rsidR="007E0122" w:rsidRDefault="007E0122"/>
    <w:p w14:paraId="5DF3F47C" w14:textId="77777777" w:rsidR="00AD61AE" w:rsidRDefault="00AD61AE" w:rsidP="00AD61AE">
      <w:pPr>
        <w:pStyle w:val="Heading3"/>
      </w:pPr>
      <w:r>
        <w:t>Dev Notes:</w:t>
      </w:r>
    </w:p>
    <w:p w14:paraId="72F7156E" w14:textId="3251DB03" w:rsidR="00AD61AE" w:rsidRDefault="00AD61AE" w:rsidP="00AD61AE">
      <w:pPr>
        <w:pStyle w:val="ListParagraph"/>
        <w:numPr>
          <w:ilvl w:val="0"/>
          <w:numId w:val="36"/>
        </w:numPr>
      </w:pPr>
      <w:commentRangeStart w:id="19"/>
      <w:r>
        <w:t>Where will course be released</w:t>
      </w:r>
      <w:commentRangeEnd w:id="19"/>
      <w:r w:rsidR="00251274">
        <w:rPr>
          <w:rStyle w:val="CommentReference"/>
        </w:rPr>
        <w:commentReference w:id="19"/>
      </w:r>
      <w:r>
        <w:t>? Edx.org</w:t>
      </w:r>
      <w:r w:rsidR="00936E79">
        <w:t>, anywhere else that might have an effect on content dev or release process?</w:t>
      </w:r>
    </w:p>
    <w:p w14:paraId="0BFE1BBE" w14:textId="77777777" w:rsidR="00AD61AE" w:rsidRDefault="00AD61AE" w:rsidP="00AD61AE">
      <w:pPr>
        <w:pStyle w:val="ListParagraph"/>
        <w:numPr>
          <w:ilvl w:val="0"/>
          <w:numId w:val="36"/>
        </w:numPr>
      </w:pPr>
      <w:r>
        <w:t>Exam &gt; course maps to an MCP exam AZ-900:Azure Fundamentals (was previously FNA-100). Exam will be live on 1</w:t>
      </w:r>
      <w:r w:rsidRPr="000E45E6">
        <w:rPr>
          <w:vertAlign w:val="superscript"/>
        </w:rPr>
        <w:t>st</w:t>
      </w:r>
      <w:r>
        <w:t xml:space="preserve"> Janb 2019</w:t>
      </w:r>
    </w:p>
    <w:p w14:paraId="3D91994F" w14:textId="15B33907" w:rsidR="00AD61AE" w:rsidRDefault="00AD61AE"/>
    <w:p w14:paraId="179F8668" w14:textId="77777777" w:rsidR="00AD61AE" w:rsidRDefault="00AD61AE"/>
    <w:p w14:paraId="46B64185" w14:textId="6482E428" w:rsidR="007E0122" w:rsidRDefault="007E0122" w:rsidP="0076167D">
      <w:pPr>
        <w:pStyle w:val="Heading3"/>
      </w:pPr>
      <w:r>
        <w:t xml:space="preserve">High Level </w:t>
      </w:r>
      <w:r w:rsidR="0076167D">
        <w:t xml:space="preserve">Content </w:t>
      </w:r>
      <w:r>
        <w:t>Outline</w:t>
      </w:r>
    </w:p>
    <w:p w14:paraId="6D41C73B" w14:textId="0F8517B3" w:rsidR="007E0122" w:rsidRDefault="007E0122"/>
    <w:p w14:paraId="726691AF" w14:textId="77777777" w:rsidR="007E0122" w:rsidRDefault="007E0122" w:rsidP="007E0122">
      <w:pPr>
        <w:pStyle w:val="ListParagraph"/>
        <w:numPr>
          <w:ilvl w:val="0"/>
          <w:numId w:val="2"/>
        </w:numPr>
        <w:rPr>
          <w:rFonts w:cstheme="minorHAnsi"/>
          <w:b/>
          <w:color w:val="000000" w:themeColor="text1"/>
          <w:sz w:val="24"/>
          <w:szCs w:val="24"/>
        </w:rPr>
      </w:pPr>
      <w:r w:rsidRPr="00BD262D">
        <w:rPr>
          <w:rFonts w:cstheme="minorHAnsi"/>
          <w:b/>
          <w:color w:val="000000" w:themeColor="text1"/>
          <w:sz w:val="24"/>
          <w:szCs w:val="24"/>
        </w:rPr>
        <w:t>Module 1 - Course Introduction</w:t>
      </w:r>
    </w:p>
    <w:p w14:paraId="63EFED12" w14:textId="77777777" w:rsidR="007E0122" w:rsidRPr="00BD262D" w:rsidRDefault="007E0122" w:rsidP="007E0122">
      <w:pPr>
        <w:pStyle w:val="ListParagraph"/>
        <w:numPr>
          <w:ilvl w:val="1"/>
          <w:numId w:val="2"/>
        </w:numPr>
        <w:rPr>
          <w:rFonts w:cstheme="minorHAnsi"/>
          <w:color w:val="000000" w:themeColor="text1"/>
          <w:sz w:val="24"/>
          <w:szCs w:val="24"/>
        </w:rPr>
      </w:pPr>
      <w:r w:rsidRPr="00BD262D">
        <w:t xml:space="preserve">Lesson 1 – </w:t>
      </w:r>
      <w:commentRangeStart w:id="20"/>
      <w:commentRangeStart w:id="21"/>
      <w:r w:rsidRPr="00BD262D">
        <w:t>Welcome</w:t>
      </w:r>
      <w:commentRangeEnd w:id="20"/>
      <w:r w:rsidR="007D4B43">
        <w:rPr>
          <w:rStyle w:val="CommentReference"/>
        </w:rPr>
        <w:commentReference w:id="20"/>
      </w:r>
      <w:commentRangeEnd w:id="21"/>
      <w:r w:rsidR="00063150">
        <w:rPr>
          <w:rStyle w:val="CommentReference"/>
        </w:rPr>
        <w:commentReference w:id="21"/>
      </w:r>
    </w:p>
    <w:p w14:paraId="2B2848CF" w14:textId="0C77CA1F" w:rsidR="007E0122" w:rsidRPr="00A848B6" w:rsidRDefault="007E0122" w:rsidP="007E0122">
      <w:pPr>
        <w:pStyle w:val="ListParagraph"/>
        <w:numPr>
          <w:ilvl w:val="1"/>
          <w:numId w:val="2"/>
        </w:numPr>
        <w:rPr>
          <w:rFonts w:cstheme="minorHAnsi"/>
          <w:color w:val="000000" w:themeColor="text1"/>
          <w:sz w:val="24"/>
          <w:szCs w:val="24"/>
        </w:rPr>
      </w:pPr>
      <w:r w:rsidRPr="00BD262D">
        <w:t>Lesson 2</w:t>
      </w:r>
      <w:r w:rsidR="0076167D">
        <w:t xml:space="preserve"> </w:t>
      </w:r>
      <w:r w:rsidRPr="00BD262D">
        <w:t>- Course Overview</w:t>
      </w:r>
    </w:p>
    <w:p w14:paraId="16940986" w14:textId="77777777" w:rsidR="007E0122" w:rsidRPr="00BD262D" w:rsidRDefault="007E0122" w:rsidP="007E0122">
      <w:pPr>
        <w:pStyle w:val="ListParagraph"/>
        <w:numPr>
          <w:ilvl w:val="1"/>
          <w:numId w:val="2"/>
        </w:numPr>
        <w:rPr>
          <w:rFonts w:cstheme="minorHAnsi"/>
          <w:color w:val="000000" w:themeColor="text1"/>
          <w:sz w:val="24"/>
          <w:szCs w:val="24"/>
        </w:rPr>
      </w:pPr>
      <w:r w:rsidRPr="00BD262D">
        <w:t>Lesson 3 - Labs Overview</w:t>
      </w:r>
    </w:p>
    <w:p w14:paraId="12B344DE" w14:textId="77777777" w:rsidR="007E0122" w:rsidRPr="00BD262D" w:rsidRDefault="007E0122" w:rsidP="007E0122">
      <w:pPr>
        <w:pStyle w:val="ListParagraph"/>
        <w:numPr>
          <w:ilvl w:val="1"/>
          <w:numId w:val="2"/>
        </w:numPr>
        <w:rPr>
          <w:rFonts w:cstheme="minorHAnsi"/>
          <w:color w:val="000000" w:themeColor="text1"/>
          <w:sz w:val="24"/>
          <w:szCs w:val="24"/>
        </w:rPr>
      </w:pPr>
      <w:r w:rsidRPr="00BD262D">
        <w:t xml:space="preserve">Lesson 4- </w:t>
      </w:r>
      <w:commentRangeStart w:id="22"/>
      <w:r w:rsidRPr="00BD262D">
        <w:t>Pre-Course Survey</w:t>
      </w:r>
      <w:commentRangeEnd w:id="22"/>
      <w:r w:rsidR="007D4B43">
        <w:rPr>
          <w:rStyle w:val="CommentReference"/>
        </w:rPr>
        <w:commentReference w:id="22"/>
      </w:r>
    </w:p>
    <w:p w14:paraId="1066C65D" w14:textId="77777777" w:rsidR="007E0122" w:rsidRDefault="007E0122" w:rsidP="007E0122"/>
    <w:p w14:paraId="51D48B0B" w14:textId="77777777" w:rsidR="007E0122" w:rsidRPr="00AB7C79" w:rsidRDefault="007E0122" w:rsidP="007E0122">
      <w:pPr>
        <w:pStyle w:val="ListParagraph"/>
        <w:numPr>
          <w:ilvl w:val="0"/>
          <w:numId w:val="2"/>
        </w:numPr>
        <w:rPr>
          <w:rFonts w:cstheme="minorHAnsi"/>
          <w:color w:val="000000" w:themeColor="text1"/>
        </w:rPr>
      </w:pPr>
      <w:commentRangeStart w:id="23"/>
      <w:commentRangeStart w:id="24"/>
      <w:r>
        <w:rPr>
          <w:rFonts w:cstheme="minorHAnsi"/>
          <w:b/>
          <w:color w:val="000000" w:themeColor="text1"/>
          <w:sz w:val="24"/>
          <w:szCs w:val="24"/>
        </w:rPr>
        <w:t xml:space="preserve">Module 2 - </w:t>
      </w:r>
      <w:r w:rsidRPr="00CA6E4D">
        <w:rPr>
          <w:rFonts w:cstheme="minorHAnsi"/>
          <w:b/>
          <w:color w:val="000000" w:themeColor="text1"/>
          <w:sz w:val="24"/>
          <w:szCs w:val="24"/>
        </w:rPr>
        <w:t>Cloud Concepts</w:t>
      </w:r>
      <w:commentRangeEnd w:id="23"/>
      <w:r w:rsidR="008F6768">
        <w:rPr>
          <w:rStyle w:val="CommentReference"/>
        </w:rPr>
        <w:commentReference w:id="23"/>
      </w:r>
      <w:commentRangeEnd w:id="24"/>
      <w:r w:rsidR="00063150">
        <w:rPr>
          <w:rStyle w:val="CommentReference"/>
        </w:rPr>
        <w:commentReference w:id="24"/>
      </w:r>
    </w:p>
    <w:p w14:paraId="61E70ABF"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1 - Learning Objectives</w:t>
      </w:r>
    </w:p>
    <w:p w14:paraId="0BBC6584" w14:textId="6788B582"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2 – Why C</w:t>
      </w:r>
      <w:r w:rsidRPr="00AB7C79">
        <w:rPr>
          <w:rFonts w:cstheme="minorHAnsi"/>
          <w:color w:val="000000" w:themeColor="text1"/>
        </w:rPr>
        <w:t xml:space="preserve">loud </w:t>
      </w:r>
      <w:r>
        <w:rPr>
          <w:rFonts w:cstheme="minorHAnsi"/>
          <w:color w:val="000000" w:themeColor="text1"/>
        </w:rPr>
        <w:t>S</w:t>
      </w:r>
      <w:r w:rsidRPr="00AB7C79">
        <w:rPr>
          <w:rFonts w:cstheme="minorHAnsi"/>
          <w:color w:val="000000" w:themeColor="text1"/>
        </w:rPr>
        <w:t>ervice</w:t>
      </w:r>
      <w:r>
        <w:rPr>
          <w:rFonts w:cstheme="minorHAnsi"/>
          <w:color w:val="000000" w:themeColor="text1"/>
        </w:rPr>
        <w:t>s?</w:t>
      </w:r>
    </w:p>
    <w:p w14:paraId="79B4BCC1" w14:textId="0A2BE4C2"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3 - Infrastructure-as-a-Service (IaaS), Platform-as-a-Service (PaaS) and Software-as-a-Service (SaaS)</w:t>
      </w:r>
    </w:p>
    <w:p w14:paraId="3AD30F9A" w14:textId="02A835FD"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4 - Public, Private and Hybrid cloud models</w:t>
      </w:r>
    </w:p>
    <w:p w14:paraId="6C712241"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5 - Module 2 Review Questions</w:t>
      </w:r>
    </w:p>
    <w:p w14:paraId="580665BA"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Lesson 6 - Module 2 Summary</w:t>
      </w:r>
    </w:p>
    <w:p w14:paraId="66271617" w14:textId="77777777" w:rsidR="007E0122" w:rsidRPr="006F2FFC" w:rsidRDefault="007E0122" w:rsidP="007E0122">
      <w:pPr>
        <w:pStyle w:val="ListParagraph"/>
        <w:ind w:left="792"/>
        <w:rPr>
          <w:rFonts w:cstheme="minorHAnsi"/>
          <w:color w:val="000000" w:themeColor="text1"/>
        </w:rPr>
      </w:pPr>
    </w:p>
    <w:p w14:paraId="0487671F" w14:textId="77777777" w:rsidR="007E0122" w:rsidRPr="00AB7C79" w:rsidRDefault="007E0122" w:rsidP="007E0122">
      <w:pPr>
        <w:pStyle w:val="ListParagraph"/>
        <w:numPr>
          <w:ilvl w:val="0"/>
          <w:numId w:val="2"/>
        </w:numPr>
        <w:rPr>
          <w:rFonts w:cstheme="minorHAnsi"/>
          <w:color w:val="000000" w:themeColor="text1"/>
        </w:rPr>
      </w:pPr>
      <w:r>
        <w:rPr>
          <w:rFonts w:cstheme="minorHAnsi"/>
          <w:b/>
          <w:color w:val="000000" w:themeColor="text1"/>
        </w:rPr>
        <w:t xml:space="preserve">Module 3 - </w:t>
      </w:r>
      <w:r w:rsidRPr="00AB7C79">
        <w:rPr>
          <w:rFonts w:cstheme="minorHAnsi"/>
          <w:b/>
          <w:color w:val="000000" w:themeColor="text1"/>
        </w:rPr>
        <w:t>Core Azure Services</w:t>
      </w:r>
    </w:p>
    <w:p w14:paraId="598BBFEA"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Learning Objectives</w:t>
      </w:r>
    </w:p>
    <w:p w14:paraId="170FACD9"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C</w:t>
      </w:r>
      <w:r w:rsidRPr="006F2FFC">
        <w:rPr>
          <w:rFonts w:cstheme="minorHAnsi"/>
          <w:color w:val="000000" w:themeColor="text1"/>
        </w:rPr>
        <w:t>ore Azure architectural components</w:t>
      </w:r>
    </w:p>
    <w:p w14:paraId="7ADF0274"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C</w:t>
      </w:r>
      <w:r w:rsidRPr="00AB7C79">
        <w:rPr>
          <w:rFonts w:cstheme="minorHAnsi"/>
          <w:color w:val="000000" w:themeColor="text1"/>
        </w:rPr>
        <w:t>ore</w:t>
      </w:r>
      <w:r>
        <w:rPr>
          <w:rFonts w:cstheme="minorHAnsi"/>
          <w:color w:val="000000" w:themeColor="text1"/>
        </w:rPr>
        <w:t xml:space="preserve"> Azure</w:t>
      </w:r>
      <w:r w:rsidRPr="00AB7C79">
        <w:rPr>
          <w:rFonts w:cstheme="minorHAnsi"/>
          <w:color w:val="000000" w:themeColor="text1"/>
        </w:rPr>
        <w:t xml:space="preserve"> </w:t>
      </w:r>
      <w:r>
        <w:rPr>
          <w:rFonts w:cstheme="minorHAnsi"/>
          <w:color w:val="000000" w:themeColor="text1"/>
        </w:rPr>
        <w:t>Services and Products</w:t>
      </w:r>
    </w:p>
    <w:p w14:paraId="7A05CF80" w14:textId="77777777" w:rsidR="007E0122" w:rsidRDefault="007E0122" w:rsidP="007E0122">
      <w:pPr>
        <w:pStyle w:val="ListParagraph"/>
        <w:numPr>
          <w:ilvl w:val="1"/>
          <w:numId w:val="2"/>
        </w:numPr>
        <w:rPr>
          <w:rFonts w:cstheme="minorHAnsi"/>
          <w:color w:val="000000" w:themeColor="text1"/>
        </w:rPr>
      </w:pPr>
      <w:r w:rsidRPr="00AB7C79">
        <w:rPr>
          <w:rFonts w:cstheme="minorHAnsi"/>
          <w:color w:val="000000" w:themeColor="text1"/>
        </w:rPr>
        <w:t>Azure</w:t>
      </w:r>
      <w:r>
        <w:rPr>
          <w:rFonts w:cstheme="minorHAnsi"/>
          <w:color w:val="000000" w:themeColor="text1"/>
        </w:rPr>
        <w:t xml:space="preserve"> Solutions</w:t>
      </w:r>
    </w:p>
    <w:p w14:paraId="58C8CF46"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Azure management tools</w:t>
      </w:r>
    </w:p>
    <w:p w14:paraId="630B8398"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Module 3 Review Questions</w:t>
      </w:r>
    </w:p>
    <w:p w14:paraId="39C4D67A" w14:textId="5041C15D" w:rsidR="007E0122" w:rsidRPr="0076167D" w:rsidRDefault="007E0122" w:rsidP="0076167D">
      <w:pPr>
        <w:pStyle w:val="ListParagraph"/>
        <w:numPr>
          <w:ilvl w:val="1"/>
          <w:numId w:val="2"/>
        </w:numPr>
        <w:rPr>
          <w:rFonts w:cstheme="minorHAnsi"/>
          <w:color w:val="000000" w:themeColor="text1"/>
        </w:rPr>
      </w:pPr>
      <w:r>
        <w:rPr>
          <w:rFonts w:cstheme="minorHAnsi"/>
          <w:color w:val="000000" w:themeColor="text1"/>
        </w:rPr>
        <w:t>Module 3 Summary</w:t>
      </w:r>
      <w:r w:rsidRPr="0076167D">
        <w:rPr>
          <w:rFonts w:cstheme="minorHAnsi"/>
          <w:color w:val="000000" w:themeColor="text1"/>
        </w:rPr>
        <w:br/>
      </w:r>
    </w:p>
    <w:p w14:paraId="4F64C76F" w14:textId="64024819" w:rsidR="007E0122" w:rsidRPr="00F01E9B" w:rsidRDefault="007E0122" w:rsidP="007E0122">
      <w:pPr>
        <w:pStyle w:val="ListParagraph"/>
        <w:numPr>
          <w:ilvl w:val="0"/>
          <w:numId w:val="2"/>
        </w:numPr>
        <w:rPr>
          <w:rFonts w:cstheme="minorHAnsi"/>
          <w:color w:val="000000" w:themeColor="text1"/>
        </w:rPr>
      </w:pPr>
      <w:r>
        <w:rPr>
          <w:rFonts w:cstheme="minorHAnsi"/>
          <w:b/>
          <w:color w:val="000000" w:themeColor="text1"/>
        </w:rPr>
        <w:t xml:space="preserve">Module 4 - </w:t>
      </w:r>
      <w:r w:rsidRPr="00AB7C79">
        <w:rPr>
          <w:rFonts w:cstheme="minorHAnsi"/>
          <w:b/>
          <w:color w:val="000000" w:themeColor="text1"/>
        </w:rPr>
        <w:t>Security, Privacy</w:t>
      </w:r>
      <w:r>
        <w:rPr>
          <w:rFonts w:cstheme="minorHAnsi"/>
          <w:b/>
          <w:color w:val="000000" w:themeColor="text1"/>
        </w:rPr>
        <w:t>,</w:t>
      </w:r>
      <w:r w:rsidRPr="00AB7C79">
        <w:rPr>
          <w:rFonts w:cstheme="minorHAnsi"/>
          <w:b/>
          <w:color w:val="000000" w:themeColor="text1"/>
        </w:rPr>
        <w:t xml:space="preserve"> </w:t>
      </w:r>
      <w:r>
        <w:rPr>
          <w:rFonts w:cstheme="minorHAnsi"/>
          <w:b/>
          <w:color w:val="000000" w:themeColor="text1"/>
        </w:rPr>
        <w:t xml:space="preserve">Compliance </w:t>
      </w:r>
      <w:r w:rsidRPr="00AB7C79">
        <w:rPr>
          <w:rFonts w:cstheme="minorHAnsi"/>
          <w:b/>
          <w:color w:val="000000" w:themeColor="text1"/>
        </w:rPr>
        <w:t>and Trust</w:t>
      </w:r>
    </w:p>
    <w:p w14:paraId="6843C13E"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Learning Objectives</w:t>
      </w:r>
    </w:p>
    <w:p w14:paraId="1FB1417E"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S</w:t>
      </w:r>
      <w:r w:rsidRPr="00AB7C79">
        <w:rPr>
          <w:rFonts w:cstheme="minorHAnsi"/>
          <w:color w:val="000000" w:themeColor="text1"/>
        </w:rPr>
        <w:t>ecur</w:t>
      </w:r>
      <w:r>
        <w:rPr>
          <w:rFonts w:cstheme="minorHAnsi"/>
          <w:color w:val="000000" w:themeColor="text1"/>
        </w:rPr>
        <w:t>ing</w:t>
      </w:r>
      <w:r w:rsidRPr="00AB7C79">
        <w:rPr>
          <w:rFonts w:cstheme="minorHAnsi"/>
          <w:color w:val="000000" w:themeColor="text1"/>
        </w:rPr>
        <w:t xml:space="preserve"> network connectivity </w:t>
      </w:r>
      <w:r>
        <w:rPr>
          <w:rFonts w:cstheme="minorHAnsi"/>
          <w:color w:val="000000" w:themeColor="text1"/>
        </w:rPr>
        <w:t>in Azure</w:t>
      </w:r>
    </w:p>
    <w:p w14:paraId="7FA58BCE" w14:textId="50F3A2A5" w:rsidR="007E0122" w:rsidRDefault="007E0122" w:rsidP="007E0122">
      <w:pPr>
        <w:pStyle w:val="ListParagraph"/>
        <w:numPr>
          <w:ilvl w:val="1"/>
          <w:numId w:val="2"/>
        </w:numPr>
        <w:rPr>
          <w:rFonts w:cstheme="minorHAnsi"/>
          <w:color w:val="000000" w:themeColor="text1"/>
        </w:rPr>
      </w:pPr>
      <w:r>
        <w:rPr>
          <w:rFonts w:cstheme="minorHAnsi"/>
          <w:color w:val="000000" w:themeColor="text1"/>
        </w:rPr>
        <w:t>Core Azure Identity services</w:t>
      </w:r>
    </w:p>
    <w:p w14:paraId="186AFBC9"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Security tools and features</w:t>
      </w:r>
    </w:p>
    <w:p w14:paraId="2F3D2CAE" w14:textId="77777777" w:rsidR="007E0122" w:rsidRDefault="007E0122" w:rsidP="007E0122">
      <w:pPr>
        <w:pStyle w:val="ListParagraph"/>
        <w:numPr>
          <w:ilvl w:val="1"/>
          <w:numId w:val="2"/>
        </w:numPr>
        <w:rPr>
          <w:rFonts w:cstheme="minorHAnsi"/>
          <w:color w:val="000000" w:themeColor="text1"/>
        </w:rPr>
      </w:pPr>
      <w:r w:rsidRPr="0067362B">
        <w:rPr>
          <w:rFonts w:cstheme="minorHAnsi"/>
          <w:color w:val="000000" w:themeColor="text1"/>
        </w:rPr>
        <w:t>Azure governance methodologies</w:t>
      </w:r>
    </w:p>
    <w:p w14:paraId="6EC761F6"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M</w:t>
      </w:r>
      <w:r w:rsidRPr="00AB7C79">
        <w:rPr>
          <w:rFonts w:cstheme="minorHAnsi"/>
          <w:color w:val="000000" w:themeColor="text1"/>
        </w:rPr>
        <w:t xml:space="preserve">onitoring and </w:t>
      </w:r>
      <w:r>
        <w:rPr>
          <w:rFonts w:cstheme="minorHAnsi"/>
          <w:color w:val="000000" w:themeColor="text1"/>
        </w:rPr>
        <w:t>R</w:t>
      </w:r>
      <w:r w:rsidRPr="00AB7C79">
        <w:rPr>
          <w:rFonts w:cstheme="minorHAnsi"/>
          <w:color w:val="000000" w:themeColor="text1"/>
        </w:rPr>
        <w:t>eporting in Azure</w:t>
      </w:r>
    </w:p>
    <w:p w14:paraId="53BA0340"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P</w:t>
      </w:r>
      <w:r w:rsidRPr="00AB7C79">
        <w:rPr>
          <w:rFonts w:cstheme="minorHAnsi"/>
          <w:color w:val="000000" w:themeColor="text1"/>
        </w:rPr>
        <w:t>rivacy</w:t>
      </w:r>
      <w:r>
        <w:rPr>
          <w:rFonts w:cstheme="minorHAnsi"/>
          <w:color w:val="000000" w:themeColor="text1"/>
        </w:rPr>
        <w:t>,</w:t>
      </w:r>
      <w:r w:rsidRPr="00AB7C79">
        <w:rPr>
          <w:rFonts w:cstheme="minorHAnsi"/>
          <w:color w:val="000000" w:themeColor="text1"/>
        </w:rPr>
        <w:t xml:space="preserve"> </w:t>
      </w:r>
      <w:r>
        <w:rPr>
          <w:rFonts w:cstheme="minorHAnsi"/>
          <w:color w:val="000000" w:themeColor="text1"/>
        </w:rPr>
        <w:t xml:space="preserve">Compliance </w:t>
      </w:r>
      <w:r w:rsidRPr="00AB7C79">
        <w:rPr>
          <w:rFonts w:cstheme="minorHAnsi"/>
          <w:color w:val="000000" w:themeColor="text1"/>
        </w:rPr>
        <w:t xml:space="preserve">and </w:t>
      </w:r>
      <w:r>
        <w:rPr>
          <w:rFonts w:cstheme="minorHAnsi"/>
          <w:color w:val="000000" w:themeColor="text1"/>
        </w:rPr>
        <w:t>D</w:t>
      </w:r>
      <w:r w:rsidRPr="00AB7C79">
        <w:rPr>
          <w:rFonts w:cstheme="minorHAnsi"/>
          <w:color w:val="000000" w:themeColor="text1"/>
        </w:rPr>
        <w:t xml:space="preserve">ata </w:t>
      </w:r>
      <w:r>
        <w:rPr>
          <w:rFonts w:cstheme="minorHAnsi"/>
          <w:color w:val="000000" w:themeColor="text1"/>
        </w:rPr>
        <w:t>P</w:t>
      </w:r>
      <w:r w:rsidRPr="00AB7C79">
        <w:rPr>
          <w:rFonts w:cstheme="minorHAnsi"/>
          <w:color w:val="000000" w:themeColor="text1"/>
        </w:rPr>
        <w:t>rotection standards in Azure</w:t>
      </w:r>
    </w:p>
    <w:p w14:paraId="5F7CC325"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Module 4 Review Questions</w:t>
      </w:r>
    </w:p>
    <w:p w14:paraId="3F2BD6C2"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Module 4 Summary</w:t>
      </w:r>
    </w:p>
    <w:p w14:paraId="28BC8A30" w14:textId="77777777" w:rsidR="007E0122" w:rsidRPr="0078331D" w:rsidRDefault="007E0122" w:rsidP="007E0122">
      <w:pPr>
        <w:pStyle w:val="ListParagraph"/>
        <w:ind w:left="1224"/>
        <w:rPr>
          <w:rFonts w:cstheme="minorHAnsi"/>
          <w:color w:val="000000" w:themeColor="text1"/>
        </w:rPr>
      </w:pPr>
    </w:p>
    <w:p w14:paraId="640E234F" w14:textId="4694C6FD" w:rsidR="007E0122" w:rsidRPr="00AB7C79" w:rsidRDefault="007E0122" w:rsidP="007E0122">
      <w:pPr>
        <w:pStyle w:val="ListParagraph"/>
        <w:numPr>
          <w:ilvl w:val="0"/>
          <w:numId w:val="2"/>
        </w:numPr>
        <w:rPr>
          <w:rFonts w:cstheme="minorHAnsi"/>
          <w:color w:val="000000" w:themeColor="text1"/>
        </w:rPr>
      </w:pPr>
      <w:r>
        <w:rPr>
          <w:rFonts w:cstheme="minorHAnsi"/>
          <w:b/>
          <w:color w:val="000000" w:themeColor="text1"/>
        </w:rPr>
        <w:t xml:space="preserve">Module 5 - Azure </w:t>
      </w:r>
      <w:r w:rsidRPr="00AB7C79">
        <w:rPr>
          <w:rFonts w:cstheme="minorHAnsi"/>
          <w:b/>
          <w:color w:val="000000" w:themeColor="text1"/>
        </w:rPr>
        <w:t>Pricing and Support</w:t>
      </w:r>
    </w:p>
    <w:p w14:paraId="0D6D7FAB"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Learning Objectives</w:t>
      </w:r>
    </w:p>
    <w:p w14:paraId="4CB2EB05" w14:textId="77777777" w:rsidR="007E0122" w:rsidRDefault="007E0122" w:rsidP="007E0122">
      <w:pPr>
        <w:pStyle w:val="ListParagraph"/>
        <w:numPr>
          <w:ilvl w:val="1"/>
          <w:numId w:val="2"/>
        </w:numPr>
        <w:rPr>
          <w:rFonts w:cstheme="minorHAnsi"/>
          <w:color w:val="000000" w:themeColor="text1"/>
        </w:rPr>
      </w:pPr>
      <w:r w:rsidRPr="00AB7C79">
        <w:rPr>
          <w:rFonts w:cstheme="minorHAnsi"/>
          <w:color w:val="000000" w:themeColor="text1"/>
        </w:rPr>
        <w:t>Azure subscriptions</w:t>
      </w:r>
    </w:p>
    <w:p w14:paraId="726DF674" w14:textId="77777777" w:rsidR="007E0122" w:rsidRPr="00FA0269" w:rsidRDefault="007E0122" w:rsidP="007E0122">
      <w:pPr>
        <w:pStyle w:val="ListParagraph"/>
        <w:numPr>
          <w:ilvl w:val="1"/>
          <w:numId w:val="2"/>
        </w:numPr>
        <w:rPr>
          <w:rFonts w:cstheme="minorHAnsi"/>
          <w:color w:val="000000" w:themeColor="text1"/>
        </w:rPr>
      </w:pPr>
      <w:r>
        <w:rPr>
          <w:rFonts w:cstheme="minorHAnsi"/>
          <w:color w:val="000000" w:themeColor="text1"/>
        </w:rPr>
        <w:t>Planning and managing costs</w:t>
      </w:r>
      <w:r>
        <w:rPr>
          <w:rFonts w:cstheme="minorHAnsi"/>
          <w:color w:val="000000" w:themeColor="text1"/>
        </w:rPr>
        <w:tab/>
      </w:r>
    </w:p>
    <w:p w14:paraId="3982D627"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S</w:t>
      </w:r>
      <w:r w:rsidRPr="00AB7C79">
        <w:rPr>
          <w:rFonts w:cstheme="minorHAnsi"/>
          <w:color w:val="000000" w:themeColor="text1"/>
        </w:rPr>
        <w:t xml:space="preserve">upport </w:t>
      </w:r>
      <w:r>
        <w:rPr>
          <w:rFonts w:cstheme="minorHAnsi"/>
          <w:color w:val="000000" w:themeColor="text1"/>
        </w:rPr>
        <w:t>options</w:t>
      </w:r>
      <w:r w:rsidRPr="00AB7C79">
        <w:rPr>
          <w:rFonts w:cstheme="minorHAnsi"/>
          <w:color w:val="000000" w:themeColor="text1"/>
        </w:rPr>
        <w:t xml:space="preserve"> available with Azure</w:t>
      </w:r>
    </w:p>
    <w:p w14:paraId="087B54C6" w14:textId="2DB37F4E" w:rsidR="007E0122" w:rsidRDefault="007E0122" w:rsidP="007E0122">
      <w:pPr>
        <w:pStyle w:val="ListParagraph"/>
        <w:numPr>
          <w:ilvl w:val="1"/>
          <w:numId w:val="2"/>
        </w:numPr>
        <w:rPr>
          <w:rFonts w:cstheme="minorHAnsi"/>
          <w:color w:val="000000" w:themeColor="text1"/>
        </w:rPr>
      </w:pPr>
      <w:r w:rsidRPr="00AB7C79">
        <w:rPr>
          <w:rFonts w:cstheme="minorHAnsi"/>
          <w:color w:val="000000" w:themeColor="text1"/>
        </w:rPr>
        <w:t>Azure Service Level Agreements (SLAs)</w:t>
      </w:r>
    </w:p>
    <w:p w14:paraId="244465AA" w14:textId="77777777" w:rsidR="007E0122" w:rsidRPr="00F22A6C" w:rsidRDefault="007E0122" w:rsidP="007E0122">
      <w:pPr>
        <w:pStyle w:val="ListParagraph"/>
        <w:numPr>
          <w:ilvl w:val="1"/>
          <w:numId w:val="2"/>
        </w:numPr>
        <w:rPr>
          <w:rFonts w:cstheme="minorHAnsi"/>
          <w:color w:val="000000" w:themeColor="text1"/>
        </w:rPr>
      </w:pPr>
      <w:r>
        <w:t>Service lifecycle in Azure</w:t>
      </w:r>
    </w:p>
    <w:p w14:paraId="0477FA30"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Module 5 Review Questions</w:t>
      </w:r>
    </w:p>
    <w:p w14:paraId="029C4E73" w14:textId="77777777" w:rsidR="007E0122" w:rsidRDefault="007E0122" w:rsidP="007E0122">
      <w:pPr>
        <w:pStyle w:val="ListParagraph"/>
        <w:numPr>
          <w:ilvl w:val="1"/>
          <w:numId w:val="2"/>
        </w:numPr>
        <w:rPr>
          <w:rFonts w:cstheme="minorHAnsi"/>
          <w:color w:val="000000" w:themeColor="text1"/>
        </w:rPr>
      </w:pPr>
      <w:r>
        <w:rPr>
          <w:rFonts w:cstheme="minorHAnsi"/>
          <w:color w:val="000000" w:themeColor="text1"/>
        </w:rPr>
        <w:t>Module 5 Summary</w:t>
      </w:r>
    </w:p>
    <w:p w14:paraId="102D7FC6" w14:textId="77777777" w:rsidR="007E0122" w:rsidRDefault="007E0122" w:rsidP="007E0122">
      <w:pPr>
        <w:pStyle w:val="ListParagraph"/>
        <w:ind w:left="360"/>
        <w:rPr>
          <w:rFonts w:cstheme="minorHAnsi"/>
          <w:b/>
          <w:color w:val="000000" w:themeColor="text1"/>
        </w:rPr>
      </w:pPr>
    </w:p>
    <w:p w14:paraId="3C8B75BE" w14:textId="77777777" w:rsidR="007E0122" w:rsidRDefault="007E0122" w:rsidP="007E0122">
      <w:pPr>
        <w:pStyle w:val="ListParagraph"/>
        <w:numPr>
          <w:ilvl w:val="0"/>
          <w:numId w:val="2"/>
        </w:numPr>
        <w:rPr>
          <w:rFonts w:cstheme="minorHAnsi"/>
          <w:b/>
          <w:color w:val="000000" w:themeColor="text1"/>
        </w:rPr>
      </w:pPr>
      <w:commentRangeStart w:id="25"/>
      <w:commentRangeStart w:id="26"/>
      <w:r>
        <w:rPr>
          <w:rFonts w:cstheme="minorHAnsi"/>
          <w:b/>
          <w:color w:val="000000" w:themeColor="text1"/>
        </w:rPr>
        <w:t>Module 6 – Final Exam</w:t>
      </w:r>
    </w:p>
    <w:p w14:paraId="4D30D74F" w14:textId="77777777" w:rsidR="007E0122" w:rsidRPr="007D27ED" w:rsidRDefault="007E0122" w:rsidP="007E0122">
      <w:pPr>
        <w:pStyle w:val="ListParagraph"/>
        <w:numPr>
          <w:ilvl w:val="1"/>
          <w:numId w:val="2"/>
        </w:numPr>
        <w:rPr>
          <w:rFonts w:cstheme="minorHAnsi"/>
          <w:color w:val="000000" w:themeColor="text1"/>
        </w:rPr>
      </w:pPr>
      <w:r w:rsidRPr="007D27ED">
        <w:rPr>
          <w:rFonts w:cstheme="minorHAnsi"/>
          <w:color w:val="000000" w:themeColor="text1"/>
        </w:rPr>
        <w:t>Graded Final Exam</w:t>
      </w:r>
    </w:p>
    <w:p w14:paraId="311F155D" w14:textId="77777777" w:rsidR="007E0122" w:rsidRDefault="007E0122" w:rsidP="007E0122">
      <w:pPr>
        <w:pStyle w:val="ListParagraph"/>
        <w:ind w:left="360"/>
        <w:rPr>
          <w:rFonts w:cstheme="minorHAnsi"/>
          <w:b/>
          <w:color w:val="000000" w:themeColor="text1"/>
        </w:rPr>
      </w:pPr>
    </w:p>
    <w:p w14:paraId="1083703F" w14:textId="0BED4349" w:rsidR="007E0122" w:rsidRPr="00BD262D" w:rsidRDefault="007E0122" w:rsidP="007E0122">
      <w:pPr>
        <w:pStyle w:val="ListParagraph"/>
        <w:numPr>
          <w:ilvl w:val="0"/>
          <w:numId w:val="2"/>
        </w:numPr>
        <w:rPr>
          <w:rFonts w:cstheme="minorHAnsi"/>
          <w:b/>
          <w:color w:val="000000" w:themeColor="text1"/>
        </w:rPr>
      </w:pPr>
      <w:r w:rsidRPr="00BD262D">
        <w:rPr>
          <w:rFonts w:cstheme="minorHAnsi"/>
          <w:b/>
          <w:color w:val="000000" w:themeColor="text1"/>
        </w:rPr>
        <w:t xml:space="preserve">Module </w:t>
      </w:r>
      <w:r w:rsidR="00BF1BC7">
        <w:rPr>
          <w:rFonts w:cstheme="minorHAnsi"/>
          <w:b/>
          <w:color w:val="000000" w:themeColor="text1"/>
        </w:rPr>
        <w:t>7</w:t>
      </w:r>
      <w:r w:rsidRPr="00BD262D">
        <w:rPr>
          <w:rFonts w:cstheme="minorHAnsi"/>
          <w:b/>
          <w:color w:val="000000" w:themeColor="text1"/>
        </w:rPr>
        <w:t xml:space="preserve"> – </w:t>
      </w:r>
      <w:r w:rsidR="00BF1BC7">
        <w:rPr>
          <w:rFonts w:cstheme="minorHAnsi"/>
          <w:b/>
          <w:color w:val="000000" w:themeColor="text1"/>
        </w:rPr>
        <w:t xml:space="preserve">Course </w:t>
      </w:r>
      <w:r w:rsidR="002E2A80">
        <w:rPr>
          <w:rFonts w:cstheme="minorHAnsi"/>
          <w:b/>
          <w:color w:val="000000" w:themeColor="text1"/>
        </w:rPr>
        <w:t>End</w:t>
      </w:r>
    </w:p>
    <w:p w14:paraId="0A8DB20C" w14:textId="584A60B5" w:rsidR="00BF1BC7" w:rsidRDefault="00BF1BC7" w:rsidP="007E0122">
      <w:pPr>
        <w:pStyle w:val="ListParagraph"/>
        <w:numPr>
          <w:ilvl w:val="1"/>
          <w:numId w:val="2"/>
        </w:numPr>
      </w:pPr>
      <w:r>
        <w:t>Course Complete</w:t>
      </w:r>
    </w:p>
    <w:p w14:paraId="1D75E41A" w14:textId="082B9206" w:rsidR="007E0122" w:rsidRDefault="007E0122" w:rsidP="007E0122">
      <w:pPr>
        <w:pStyle w:val="ListParagraph"/>
        <w:numPr>
          <w:ilvl w:val="1"/>
          <w:numId w:val="2"/>
        </w:numPr>
      </w:pPr>
      <w:r>
        <w:t>Post – Course Survey</w:t>
      </w:r>
      <w:commentRangeEnd w:id="25"/>
      <w:r w:rsidR="0026237E">
        <w:rPr>
          <w:rStyle w:val="CommentReference"/>
        </w:rPr>
        <w:commentReference w:id="25"/>
      </w:r>
      <w:commentRangeEnd w:id="26"/>
      <w:r w:rsidR="003321E2">
        <w:rPr>
          <w:rStyle w:val="CommentReference"/>
        </w:rPr>
        <w:commentReference w:id="26"/>
      </w:r>
    </w:p>
    <w:p w14:paraId="7FEAEBD7" w14:textId="77777777" w:rsidR="007E0122" w:rsidRDefault="007E0122"/>
    <w:p w14:paraId="093BDEF8" w14:textId="77777777" w:rsidR="00AD61AE" w:rsidRDefault="00AD61AE" w:rsidP="0076167D">
      <w:pPr>
        <w:pStyle w:val="Heading3"/>
      </w:pPr>
    </w:p>
    <w:p w14:paraId="7577266B" w14:textId="77777777" w:rsidR="00AD61AE" w:rsidRDefault="00AD61AE" w:rsidP="0076167D">
      <w:pPr>
        <w:pStyle w:val="Heading3"/>
      </w:pPr>
    </w:p>
    <w:p w14:paraId="4A47F732" w14:textId="58E572EF" w:rsidR="0076167D" w:rsidRDefault="0076167D" w:rsidP="0076167D">
      <w:pPr>
        <w:pStyle w:val="Heading3"/>
      </w:pPr>
      <w:r>
        <w:t>Detailed content Outline</w:t>
      </w:r>
    </w:p>
    <w:p w14:paraId="66B2F656" w14:textId="61B3FDD4" w:rsidR="007E0122" w:rsidRDefault="007E0122"/>
    <w:p w14:paraId="0F8E3F16" w14:textId="77777777" w:rsidR="00AD61AE" w:rsidRDefault="00AD61AE" w:rsidP="00AD61AE">
      <w:pPr>
        <w:pStyle w:val="Heading3"/>
      </w:pPr>
      <w:r>
        <w:lastRenderedPageBreak/>
        <w:t xml:space="preserve">Notes for review: </w:t>
      </w:r>
    </w:p>
    <w:p w14:paraId="5F16E158" w14:textId="77777777" w:rsidR="00AD61AE" w:rsidRDefault="00AD61AE" w:rsidP="00AD61AE">
      <w:pPr>
        <w:pStyle w:val="ListParagraph"/>
        <w:numPr>
          <w:ilvl w:val="0"/>
          <w:numId w:val="12"/>
        </w:numPr>
      </w:pPr>
      <w:r>
        <w:t>Assume a topic is text based, unless explicitly called out that is is a video or demo.</w:t>
      </w:r>
    </w:p>
    <w:p w14:paraId="0BCFC936" w14:textId="77777777" w:rsidR="00AD61AE" w:rsidRDefault="00AD61AE" w:rsidP="00AD61AE">
      <w:pPr>
        <w:pStyle w:val="ListParagraph"/>
        <w:numPr>
          <w:ilvl w:val="0"/>
          <w:numId w:val="12"/>
        </w:numPr>
      </w:pPr>
      <w:r>
        <w:t>A text basd topic will consist of approx.</w:t>
      </w:r>
    </w:p>
    <w:p w14:paraId="3D66C0BC" w14:textId="77777777" w:rsidR="00AD61AE" w:rsidRDefault="00AD61AE" w:rsidP="00AD61AE">
      <w:pPr>
        <w:pStyle w:val="ListParagraph"/>
        <w:numPr>
          <w:ilvl w:val="1"/>
          <w:numId w:val="12"/>
        </w:numPr>
      </w:pPr>
      <w:r>
        <w:t>Short paragragh/s</w:t>
      </w:r>
    </w:p>
    <w:p w14:paraId="29FCB4E7" w14:textId="77777777" w:rsidR="00AD61AE" w:rsidRDefault="00AD61AE" w:rsidP="00AD61AE">
      <w:pPr>
        <w:pStyle w:val="ListParagraph"/>
        <w:numPr>
          <w:ilvl w:val="1"/>
          <w:numId w:val="12"/>
        </w:numPr>
      </w:pPr>
      <w:r>
        <w:t>Bulets/lists</w:t>
      </w:r>
    </w:p>
    <w:p w14:paraId="5EB4DC21" w14:textId="77777777" w:rsidR="00AD61AE" w:rsidRDefault="00AD61AE" w:rsidP="00AD61AE">
      <w:pPr>
        <w:pStyle w:val="ListParagraph"/>
        <w:numPr>
          <w:ilvl w:val="1"/>
          <w:numId w:val="12"/>
        </w:numPr>
      </w:pPr>
      <w:r>
        <w:t>may contain graphic/s</w:t>
      </w:r>
    </w:p>
    <w:p w14:paraId="5B6DD280" w14:textId="77777777" w:rsidR="00AD61AE" w:rsidRDefault="00AD61AE" w:rsidP="00AD61AE">
      <w:pPr>
        <w:pStyle w:val="ListParagraph"/>
        <w:numPr>
          <w:ilvl w:val="1"/>
          <w:numId w:val="12"/>
        </w:numPr>
      </w:pPr>
      <w:r>
        <w:t>May contain a note or reference to an external link for further reading</w:t>
      </w:r>
    </w:p>
    <w:p w14:paraId="1F3163A6" w14:textId="77777777" w:rsidR="00AD61AE" w:rsidRDefault="00AD61AE" w:rsidP="00AD61AE">
      <w:pPr>
        <w:pStyle w:val="ListParagraph"/>
        <w:numPr>
          <w:ilvl w:val="1"/>
          <w:numId w:val="12"/>
        </w:numPr>
      </w:pPr>
      <w:r>
        <w:t>May contain a note to emphasise a particular point</w:t>
      </w:r>
    </w:p>
    <w:p w14:paraId="44C8A767" w14:textId="77777777" w:rsidR="00AD61AE" w:rsidRDefault="00AD61AE" w:rsidP="00AD61AE">
      <w:pPr>
        <w:pStyle w:val="ListParagraph"/>
        <w:numPr>
          <w:ilvl w:val="0"/>
          <w:numId w:val="12"/>
        </w:numPr>
      </w:pPr>
      <w:r>
        <w:t>Video topics will generally cover the text based topics that are listed in that video topic, so knowledge areas wil have text and video to cover the same area, where possible. This is to re-inforce the learning and allow students choose the best option for them.</w:t>
      </w:r>
    </w:p>
    <w:p w14:paraId="60CAFAED" w14:textId="4A44ADE7" w:rsidR="00AD61AE" w:rsidRDefault="00AD61AE" w:rsidP="00AD61AE">
      <w:pPr>
        <w:pStyle w:val="ListParagraph"/>
        <w:numPr>
          <w:ilvl w:val="0"/>
          <w:numId w:val="12"/>
        </w:numPr>
      </w:pPr>
      <w:r>
        <w:t xml:space="preserve">Video content will primarily be animations </w:t>
      </w:r>
      <w:r w:rsidRPr="00121125">
        <w:rPr>
          <w:u w:val="single"/>
        </w:rPr>
        <w:t>or</w:t>
      </w:r>
      <w:r>
        <w:t xml:space="preserve"> re-used video from azure.ms.com, or previous courses where appropriate.</w:t>
      </w:r>
      <w:r w:rsidR="00E33CE0">
        <w:t xml:space="preserve">  </w:t>
      </w:r>
    </w:p>
    <w:p w14:paraId="0EA584C0" w14:textId="5BD7E3C3" w:rsidR="00E33CE0" w:rsidRDefault="00E33CE0" w:rsidP="00AD61AE">
      <w:pPr>
        <w:pStyle w:val="ListParagraph"/>
        <w:numPr>
          <w:ilvl w:val="0"/>
          <w:numId w:val="12"/>
        </w:numPr>
      </w:pPr>
      <w:r>
        <w:t>Animation</w:t>
      </w:r>
      <w:r w:rsidR="004B68A9">
        <w:t>s</w:t>
      </w:r>
      <w:r>
        <w:t xml:space="preserve"> will be cre</w:t>
      </w:r>
      <w:r w:rsidR="004B68A9">
        <w:t>a</w:t>
      </w:r>
      <w:r>
        <w:t xml:space="preserve">ted with </w:t>
      </w:r>
      <w:r w:rsidR="00930116">
        <w:t xml:space="preserve">a </w:t>
      </w:r>
      <w:r>
        <w:t xml:space="preserve">tool such as </w:t>
      </w:r>
      <w:hyperlink r:id="rId10" w:history="1">
        <w:r w:rsidRPr="007836B0">
          <w:rPr>
            <w:rStyle w:val="Hyperlink"/>
          </w:rPr>
          <w:t>https://www.animaker.com/</w:t>
        </w:r>
      </w:hyperlink>
      <w:r>
        <w:t xml:space="preserve"> </w:t>
      </w:r>
      <w:r w:rsidR="004B68A9">
        <w:t xml:space="preserve">, </w:t>
      </w:r>
      <w:hyperlink r:id="rId11" w:history="1">
        <w:r w:rsidR="004B68A9" w:rsidRPr="004B68A9">
          <w:rPr>
            <w:rStyle w:val="Hyperlink"/>
          </w:rPr>
          <w:t>GoAnimate</w:t>
        </w:r>
      </w:hyperlink>
      <w:r w:rsidR="004B68A9">
        <w:t xml:space="preserve">, aurora, </w:t>
      </w:r>
      <w:hyperlink r:id="rId12" w:history="1">
        <w:r w:rsidR="004B68A9" w:rsidRPr="007836B0">
          <w:rPr>
            <w:rStyle w:val="Hyperlink"/>
          </w:rPr>
          <w:t>https://www.blender.org/</w:t>
        </w:r>
      </w:hyperlink>
      <w:r w:rsidR="004B68A9">
        <w:t xml:space="preserve"> , </w:t>
      </w:r>
      <w:hyperlink r:id="rId13" w:history="1">
        <w:r w:rsidR="004B68A9" w:rsidRPr="004B68A9">
          <w:rPr>
            <w:rStyle w:val="Hyperlink"/>
          </w:rPr>
          <w:t>moovly</w:t>
        </w:r>
      </w:hyperlink>
      <w:r w:rsidR="004B68A9">
        <w:t>, still assessign the tools</w:t>
      </w:r>
      <w:r w:rsidR="00930116">
        <w:t>….</w:t>
      </w:r>
    </w:p>
    <w:p w14:paraId="511DA108" w14:textId="78B782C6" w:rsidR="00AD61AE" w:rsidRDefault="00AD61AE"/>
    <w:p w14:paraId="3320E216" w14:textId="77777777" w:rsidR="00AD61AE" w:rsidRDefault="00AD61AE"/>
    <w:p w14:paraId="1724C66B" w14:textId="77777777" w:rsidR="007E0122" w:rsidRDefault="007E0122"/>
    <w:p w14:paraId="50EAE88D" w14:textId="77777777" w:rsidR="00BD262D" w:rsidRDefault="00BD262D" w:rsidP="0076167D">
      <w:pPr>
        <w:pStyle w:val="ListParagraph"/>
        <w:numPr>
          <w:ilvl w:val="0"/>
          <w:numId w:val="31"/>
        </w:numPr>
        <w:rPr>
          <w:rFonts w:cstheme="minorHAnsi"/>
          <w:b/>
          <w:color w:val="000000" w:themeColor="text1"/>
          <w:sz w:val="24"/>
          <w:szCs w:val="24"/>
        </w:rPr>
      </w:pPr>
      <w:r w:rsidRPr="00BD262D">
        <w:rPr>
          <w:rFonts w:cstheme="minorHAnsi"/>
          <w:b/>
          <w:color w:val="000000" w:themeColor="text1"/>
          <w:sz w:val="24"/>
          <w:szCs w:val="24"/>
        </w:rPr>
        <w:t>Module 1 - Course Introduction</w:t>
      </w:r>
    </w:p>
    <w:p w14:paraId="6FED47C7" w14:textId="2AF8C3D5" w:rsidR="00BD262D" w:rsidRPr="00BD262D" w:rsidRDefault="00BD262D" w:rsidP="0076167D">
      <w:pPr>
        <w:pStyle w:val="ListParagraph"/>
        <w:numPr>
          <w:ilvl w:val="1"/>
          <w:numId w:val="31"/>
        </w:numPr>
        <w:rPr>
          <w:rFonts w:cstheme="minorHAnsi"/>
          <w:color w:val="000000" w:themeColor="text1"/>
          <w:sz w:val="24"/>
          <w:szCs w:val="24"/>
        </w:rPr>
      </w:pPr>
      <w:r w:rsidRPr="00BD262D">
        <w:t>Lesson 1 – Welcome</w:t>
      </w:r>
    </w:p>
    <w:p w14:paraId="247D7927" w14:textId="00E960A7" w:rsidR="00BD262D" w:rsidRPr="00BD262D" w:rsidRDefault="004132DB" w:rsidP="00493127">
      <w:pPr>
        <w:pStyle w:val="ListParagraph"/>
        <w:numPr>
          <w:ilvl w:val="2"/>
          <w:numId w:val="14"/>
        </w:numPr>
        <w:rPr>
          <w:rFonts w:cstheme="minorHAnsi"/>
          <w:color w:val="000000" w:themeColor="text1"/>
          <w:sz w:val="24"/>
          <w:szCs w:val="24"/>
        </w:rPr>
      </w:pPr>
      <w:r>
        <w:rPr>
          <w:rFonts w:cstheme="minorHAnsi"/>
          <w:color w:val="000000" w:themeColor="text1"/>
          <w:sz w:val="24"/>
          <w:szCs w:val="24"/>
        </w:rPr>
        <w:t xml:space="preserve">Topic 1 - </w:t>
      </w:r>
      <w:r w:rsidR="00BD262D" w:rsidRPr="002F58E6">
        <w:rPr>
          <w:rFonts w:cstheme="minorHAnsi"/>
          <w:color w:val="4472C4" w:themeColor="accent1"/>
          <w:sz w:val="24"/>
          <w:szCs w:val="24"/>
        </w:rPr>
        <w:t>Video:</w:t>
      </w:r>
      <w:r w:rsidR="00A848B6" w:rsidRPr="002F58E6">
        <w:rPr>
          <w:rFonts w:cstheme="minorHAnsi"/>
          <w:color w:val="4472C4" w:themeColor="accent1"/>
          <w:sz w:val="24"/>
          <w:szCs w:val="24"/>
        </w:rPr>
        <w:t xml:space="preserve"> </w:t>
      </w:r>
      <w:commentRangeStart w:id="28"/>
      <w:r w:rsidR="00A848B6">
        <w:rPr>
          <w:rFonts w:cstheme="minorHAnsi"/>
          <w:color w:val="000000" w:themeColor="text1"/>
          <w:sz w:val="24"/>
          <w:szCs w:val="24"/>
        </w:rPr>
        <w:t>Welcome</w:t>
      </w:r>
      <w:commentRangeEnd w:id="28"/>
      <w:r w:rsidR="00A848B6">
        <w:rPr>
          <w:rStyle w:val="CommentReference"/>
        </w:rPr>
        <w:commentReference w:id="28"/>
      </w:r>
    </w:p>
    <w:p w14:paraId="78E66B17" w14:textId="2F26B8D1" w:rsidR="00BD262D" w:rsidRPr="00A848B6" w:rsidRDefault="00BD262D" w:rsidP="0076167D">
      <w:pPr>
        <w:pStyle w:val="ListParagraph"/>
        <w:numPr>
          <w:ilvl w:val="1"/>
          <w:numId w:val="31"/>
        </w:numPr>
        <w:rPr>
          <w:rFonts w:cstheme="minorHAnsi"/>
          <w:color w:val="000000" w:themeColor="text1"/>
          <w:sz w:val="24"/>
          <w:szCs w:val="24"/>
        </w:rPr>
      </w:pPr>
      <w:r w:rsidRPr="00BD262D">
        <w:t>Lesson 2- Course Overview</w:t>
      </w:r>
    </w:p>
    <w:p w14:paraId="7B8CE3B1" w14:textId="04EE4591"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1 - </w:t>
      </w:r>
      <w:r w:rsidR="00A848B6" w:rsidRPr="002F58E6">
        <w:rPr>
          <w:rFonts w:cstheme="minorHAnsi"/>
          <w:color w:val="4472C4" w:themeColor="accent1"/>
          <w:sz w:val="24"/>
          <w:szCs w:val="24"/>
        </w:rPr>
        <w:t xml:space="preserve">Video: </w:t>
      </w:r>
      <w:r w:rsidR="00A848B6">
        <w:rPr>
          <w:rFonts w:cstheme="minorHAnsi"/>
          <w:color w:val="000000" w:themeColor="text1"/>
          <w:sz w:val="24"/>
          <w:szCs w:val="24"/>
        </w:rPr>
        <w:t>About This Course</w:t>
      </w:r>
    </w:p>
    <w:p w14:paraId="54217E99" w14:textId="55F94C52" w:rsidR="00EB5961" w:rsidRPr="00EB5961"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2 - </w:t>
      </w:r>
      <w:r w:rsidR="00A848B6">
        <w:rPr>
          <w:rFonts w:cstheme="minorHAnsi"/>
          <w:color w:val="000000" w:themeColor="text1"/>
          <w:sz w:val="24"/>
          <w:szCs w:val="24"/>
        </w:rPr>
        <w:t>About This Cours</w:t>
      </w:r>
      <w:r w:rsidR="00EB5961">
        <w:rPr>
          <w:rFonts w:cstheme="minorHAnsi"/>
          <w:color w:val="000000" w:themeColor="text1"/>
          <w:sz w:val="24"/>
          <w:szCs w:val="24"/>
        </w:rPr>
        <w:t xml:space="preserve"> (</w:t>
      </w:r>
      <w:r w:rsidR="00796FF1">
        <w:rPr>
          <w:rFonts w:cstheme="minorHAnsi"/>
          <w:color w:val="000000" w:themeColor="text1"/>
          <w:sz w:val="24"/>
          <w:szCs w:val="24"/>
        </w:rPr>
        <w:t>D</w:t>
      </w:r>
      <w:r w:rsidR="00EB5961">
        <w:rPr>
          <w:rFonts w:cstheme="minorHAnsi"/>
          <w:color w:val="000000" w:themeColor="text1"/>
          <w:sz w:val="24"/>
          <w:szCs w:val="24"/>
        </w:rPr>
        <w:t>escription/</w:t>
      </w:r>
      <w:r w:rsidR="00BF0CEC">
        <w:rPr>
          <w:rFonts w:cstheme="minorHAnsi"/>
          <w:color w:val="000000" w:themeColor="text1"/>
          <w:sz w:val="24"/>
          <w:szCs w:val="24"/>
        </w:rPr>
        <w:t>A</w:t>
      </w:r>
      <w:r w:rsidR="00EB5961">
        <w:rPr>
          <w:rFonts w:cstheme="minorHAnsi"/>
          <w:color w:val="000000" w:themeColor="text1"/>
          <w:sz w:val="24"/>
          <w:szCs w:val="24"/>
        </w:rPr>
        <w:t>udience/Lrn Objs/Pre-reqs)</w:t>
      </w:r>
    </w:p>
    <w:p w14:paraId="1BDB6908" w14:textId="7387702C"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3 - </w:t>
      </w:r>
      <w:r w:rsidR="00A848B6">
        <w:rPr>
          <w:rFonts w:cstheme="minorHAnsi"/>
          <w:color w:val="000000" w:themeColor="text1"/>
          <w:sz w:val="24"/>
          <w:szCs w:val="24"/>
        </w:rPr>
        <w:t>Course Syllabus</w:t>
      </w:r>
      <w:r w:rsidR="00EB5961">
        <w:rPr>
          <w:rFonts w:cstheme="minorHAnsi"/>
          <w:color w:val="000000" w:themeColor="text1"/>
          <w:sz w:val="24"/>
          <w:szCs w:val="24"/>
        </w:rPr>
        <w:t xml:space="preserve"> (module and lessons level outline)</w:t>
      </w:r>
    </w:p>
    <w:p w14:paraId="619F126C" w14:textId="18905BD0"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4 - </w:t>
      </w:r>
      <w:r w:rsidR="00A848B6">
        <w:rPr>
          <w:rFonts w:cstheme="minorHAnsi"/>
          <w:color w:val="000000" w:themeColor="text1"/>
          <w:sz w:val="24"/>
          <w:szCs w:val="24"/>
        </w:rPr>
        <w:t>Course Components</w:t>
      </w:r>
      <w:r w:rsidR="00EB5961">
        <w:rPr>
          <w:rFonts w:cstheme="minorHAnsi"/>
          <w:color w:val="000000" w:themeColor="text1"/>
          <w:sz w:val="24"/>
          <w:szCs w:val="24"/>
        </w:rPr>
        <w:t xml:space="preserve"> (text / video / end of mod Qs/</w:t>
      </w:r>
    </w:p>
    <w:p w14:paraId="12AA414F" w14:textId="41D7C230" w:rsidR="00A848B6"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5 - </w:t>
      </w:r>
      <w:commentRangeStart w:id="29"/>
      <w:r w:rsidR="00A848B6">
        <w:rPr>
          <w:rFonts w:cstheme="minorHAnsi"/>
          <w:color w:val="000000" w:themeColor="text1"/>
          <w:sz w:val="24"/>
          <w:szCs w:val="24"/>
        </w:rPr>
        <w:t>Grading</w:t>
      </w:r>
      <w:commentRangeEnd w:id="29"/>
      <w:r w:rsidR="00577333">
        <w:rPr>
          <w:rStyle w:val="CommentReference"/>
        </w:rPr>
        <w:commentReference w:id="29"/>
      </w:r>
    </w:p>
    <w:p w14:paraId="001AD70A" w14:textId="18BBDA2A" w:rsidR="00A848B6" w:rsidRPr="00BD262D" w:rsidRDefault="004132DB" w:rsidP="00493127">
      <w:pPr>
        <w:pStyle w:val="ListParagraph"/>
        <w:numPr>
          <w:ilvl w:val="2"/>
          <w:numId w:val="13"/>
        </w:numPr>
        <w:rPr>
          <w:rFonts w:cstheme="minorHAnsi"/>
          <w:color w:val="000000" w:themeColor="text1"/>
          <w:sz w:val="24"/>
          <w:szCs w:val="24"/>
        </w:rPr>
      </w:pPr>
      <w:r>
        <w:rPr>
          <w:rFonts w:cstheme="minorHAnsi"/>
          <w:color w:val="000000" w:themeColor="text1"/>
          <w:sz w:val="24"/>
          <w:szCs w:val="24"/>
        </w:rPr>
        <w:t xml:space="preserve">Topic 6 - </w:t>
      </w:r>
      <w:r w:rsidR="00A848B6">
        <w:rPr>
          <w:rFonts w:cstheme="minorHAnsi"/>
          <w:color w:val="000000" w:themeColor="text1"/>
          <w:sz w:val="24"/>
          <w:szCs w:val="24"/>
        </w:rPr>
        <w:t>Meet the Authors</w:t>
      </w:r>
    </w:p>
    <w:p w14:paraId="53D8F115" w14:textId="47BA4F88" w:rsidR="00BD262D" w:rsidRPr="00BD262D" w:rsidRDefault="00BD262D" w:rsidP="0076167D">
      <w:pPr>
        <w:pStyle w:val="ListParagraph"/>
        <w:numPr>
          <w:ilvl w:val="1"/>
          <w:numId w:val="31"/>
        </w:numPr>
        <w:rPr>
          <w:rFonts w:cstheme="minorHAnsi"/>
          <w:color w:val="000000" w:themeColor="text1"/>
          <w:sz w:val="24"/>
          <w:szCs w:val="24"/>
        </w:rPr>
      </w:pPr>
      <w:commentRangeStart w:id="30"/>
      <w:r w:rsidRPr="00BD262D">
        <w:t>Lesson 3 - Labs Overview</w:t>
      </w:r>
      <w:commentRangeEnd w:id="30"/>
      <w:r w:rsidR="003B35DE">
        <w:rPr>
          <w:rStyle w:val="CommentReference"/>
        </w:rPr>
        <w:commentReference w:id="30"/>
      </w:r>
    </w:p>
    <w:p w14:paraId="5189F0A4" w14:textId="4B92A35A" w:rsidR="00BD262D" w:rsidRPr="00BD262D" w:rsidRDefault="008A6355" w:rsidP="00493127">
      <w:pPr>
        <w:pStyle w:val="ListParagraph"/>
        <w:numPr>
          <w:ilvl w:val="2"/>
          <w:numId w:val="15"/>
        </w:numPr>
        <w:rPr>
          <w:rFonts w:cstheme="minorHAnsi"/>
          <w:color w:val="000000" w:themeColor="text1"/>
          <w:sz w:val="24"/>
          <w:szCs w:val="24"/>
        </w:rPr>
      </w:pPr>
      <w:r>
        <w:rPr>
          <w:rFonts w:cstheme="minorHAnsi"/>
          <w:color w:val="000000" w:themeColor="text1"/>
          <w:sz w:val="24"/>
          <w:szCs w:val="24"/>
        </w:rPr>
        <w:t xml:space="preserve">Topic 1 - </w:t>
      </w:r>
      <w:r w:rsidR="003B35DE">
        <w:rPr>
          <w:rFonts w:cstheme="minorHAnsi"/>
          <w:color w:val="000000" w:themeColor="text1"/>
          <w:sz w:val="24"/>
          <w:szCs w:val="24"/>
        </w:rPr>
        <w:t>placeholder</w:t>
      </w:r>
    </w:p>
    <w:p w14:paraId="76A5F562" w14:textId="29DB2512" w:rsidR="00BD262D" w:rsidRPr="00BD262D" w:rsidRDefault="00BD262D" w:rsidP="0076167D">
      <w:pPr>
        <w:pStyle w:val="ListParagraph"/>
        <w:numPr>
          <w:ilvl w:val="1"/>
          <w:numId w:val="31"/>
        </w:numPr>
        <w:rPr>
          <w:rFonts w:cstheme="minorHAnsi"/>
          <w:color w:val="000000" w:themeColor="text1"/>
          <w:sz w:val="24"/>
          <w:szCs w:val="24"/>
        </w:rPr>
      </w:pPr>
      <w:r w:rsidRPr="00BD262D">
        <w:t>Lesson 4- Pre-Course Survey</w:t>
      </w:r>
    </w:p>
    <w:p w14:paraId="5729DBE2" w14:textId="00644688" w:rsidR="00BD262D" w:rsidRPr="00BD262D" w:rsidRDefault="006007B5" w:rsidP="00493127">
      <w:pPr>
        <w:pStyle w:val="ListParagraph"/>
        <w:numPr>
          <w:ilvl w:val="2"/>
          <w:numId w:val="16"/>
        </w:numPr>
        <w:rPr>
          <w:rFonts w:cstheme="minorHAnsi"/>
          <w:color w:val="000000" w:themeColor="text1"/>
          <w:sz w:val="24"/>
          <w:szCs w:val="24"/>
        </w:rPr>
      </w:pPr>
      <w:r>
        <w:rPr>
          <w:rFonts w:cstheme="minorHAnsi"/>
          <w:color w:val="000000" w:themeColor="text1"/>
          <w:sz w:val="24"/>
          <w:szCs w:val="24"/>
        </w:rPr>
        <w:t xml:space="preserve">Topic 1 - </w:t>
      </w:r>
      <w:r w:rsidR="00BD262D" w:rsidRPr="00BD262D">
        <w:rPr>
          <w:rFonts w:cstheme="minorHAnsi"/>
          <w:color w:val="000000" w:themeColor="text1"/>
          <w:sz w:val="24"/>
          <w:szCs w:val="24"/>
        </w:rPr>
        <w:t>Pre-Course Survey</w:t>
      </w:r>
    </w:p>
    <w:p w14:paraId="09BF0A54" w14:textId="77777777" w:rsidR="00BD262D" w:rsidRDefault="00BD262D"/>
    <w:p w14:paraId="4A90C2F2" w14:textId="78EFCD51" w:rsidR="00E2442B" w:rsidRPr="00AB7C79" w:rsidRDefault="00BD262D" w:rsidP="0076167D">
      <w:pPr>
        <w:pStyle w:val="ListParagraph"/>
        <w:numPr>
          <w:ilvl w:val="0"/>
          <w:numId w:val="31"/>
        </w:numPr>
        <w:rPr>
          <w:rFonts w:cstheme="minorHAnsi"/>
          <w:color w:val="000000" w:themeColor="text1"/>
        </w:rPr>
      </w:pPr>
      <w:r>
        <w:rPr>
          <w:rFonts w:cstheme="minorHAnsi"/>
          <w:b/>
          <w:color w:val="000000" w:themeColor="text1"/>
          <w:sz w:val="24"/>
          <w:szCs w:val="24"/>
        </w:rPr>
        <w:t xml:space="preserve">Module 2 - </w:t>
      </w:r>
      <w:r w:rsidR="00E2442B" w:rsidRPr="00CA6E4D">
        <w:rPr>
          <w:rFonts w:cstheme="minorHAnsi"/>
          <w:b/>
          <w:color w:val="000000" w:themeColor="text1"/>
          <w:sz w:val="24"/>
          <w:szCs w:val="24"/>
        </w:rPr>
        <w:t>Cloud Concepts</w:t>
      </w:r>
    </w:p>
    <w:p w14:paraId="1FD97472" w14:textId="217B4345" w:rsidR="00BD262D" w:rsidRDefault="007F33F5" w:rsidP="0076167D">
      <w:pPr>
        <w:pStyle w:val="ListParagraph"/>
        <w:numPr>
          <w:ilvl w:val="1"/>
          <w:numId w:val="31"/>
        </w:numPr>
        <w:rPr>
          <w:rFonts w:cstheme="minorHAnsi"/>
          <w:color w:val="000000" w:themeColor="text1"/>
        </w:rPr>
      </w:pPr>
      <w:r>
        <w:rPr>
          <w:rFonts w:cstheme="minorHAnsi"/>
          <w:color w:val="000000" w:themeColor="text1"/>
        </w:rPr>
        <w:t xml:space="preserve">Lesson 1 - </w:t>
      </w:r>
      <w:r w:rsidR="00BD262D">
        <w:rPr>
          <w:rFonts w:cstheme="minorHAnsi"/>
          <w:color w:val="000000" w:themeColor="text1"/>
        </w:rPr>
        <w:t>Learning Objectives</w:t>
      </w:r>
    </w:p>
    <w:p w14:paraId="61DFCFB6" w14:textId="423F60EC" w:rsidR="00BD262D" w:rsidRDefault="008C5861" w:rsidP="0024517B">
      <w:pPr>
        <w:pStyle w:val="ListParagraph"/>
        <w:numPr>
          <w:ilvl w:val="2"/>
          <w:numId w:val="5"/>
        </w:numPr>
        <w:rPr>
          <w:rFonts w:cstheme="minorHAnsi"/>
          <w:color w:val="000000" w:themeColor="text1"/>
        </w:rPr>
      </w:pPr>
      <w:r>
        <w:rPr>
          <w:rFonts w:cstheme="minorHAnsi"/>
          <w:color w:val="000000" w:themeColor="text1"/>
        </w:rPr>
        <w:t xml:space="preserve">Topc 1 </w:t>
      </w:r>
      <w:r w:rsidR="00BB371C">
        <w:rPr>
          <w:rFonts w:cstheme="minorHAnsi"/>
          <w:color w:val="000000" w:themeColor="text1"/>
        </w:rPr>
        <w:t>–</w:t>
      </w:r>
      <w:r>
        <w:rPr>
          <w:rFonts w:cstheme="minorHAnsi"/>
          <w:color w:val="000000" w:themeColor="text1"/>
        </w:rPr>
        <w:t xml:space="preserve"> </w:t>
      </w:r>
      <w:r w:rsidR="00BB371C">
        <w:rPr>
          <w:rFonts w:cstheme="minorHAnsi"/>
          <w:color w:val="000000" w:themeColor="text1"/>
        </w:rPr>
        <w:t xml:space="preserve">Module 2 </w:t>
      </w:r>
      <w:r w:rsidR="00BD262D">
        <w:rPr>
          <w:rFonts w:cstheme="minorHAnsi"/>
          <w:color w:val="000000" w:themeColor="text1"/>
        </w:rPr>
        <w:t>Learning Objectives</w:t>
      </w:r>
    </w:p>
    <w:p w14:paraId="2E93A10C" w14:textId="5A27A90D" w:rsidR="00E2442B" w:rsidRDefault="00AD4848" w:rsidP="0076167D">
      <w:pPr>
        <w:pStyle w:val="ListParagraph"/>
        <w:numPr>
          <w:ilvl w:val="1"/>
          <w:numId w:val="31"/>
        </w:numPr>
        <w:rPr>
          <w:rFonts w:cstheme="minorHAnsi"/>
          <w:color w:val="000000" w:themeColor="text1"/>
        </w:rPr>
      </w:pPr>
      <w:r>
        <w:rPr>
          <w:rFonts w:cstheme="minorHAnsi"/>
          <w:color w:val="000000" w:themeColor="text1"/>
        </w:rPr>
        <w:t xml:space="preserve">Lesson </w:t>
      </w:r>
      <w:r w:rsidR="007F33F5">
        <w:rPr>
          <w:rFonts w:cstheme="minorHAnsi"/>
          <w:color w:val="000000" w:themeColor="text1"/>
        </w:rPr>
        <w:t>2</w:t>
      </w:r>
      <w:r>
        <w:rPr>
          <w:rFonts w:cstheme="minorHAnsi"/>
          <w:color w:val="000000" w:themeColor="text1"/>
        </w:rPr>
        <w:t xml:space="preserve"> </w:t>
      </w:r>
      <w:r w:rsidR="002221B9">
        <w:rPr>
          <w:rFonts w:cstheme="minorHAnsi"/>
          <w:color w:val="000000" w:themeColor="text1"/>
        </w:rPr>
        <w:t>–</w:t>
      </w:r>
      <w:r w:rsidR="00803F33">
        <w:rPr>
          <w:rFonts w:cstheme="minorHAnsi"/>
          <w:color w:val="000000" w:themeColor="text1"/>
        </w:rPr>
        <w:t xml:space="preserve"> Why </w:t>
      </w:r>
      <w:r w:rsidR="00F243CD">
        <w:rPr>
          <w:rFonts w:cstheme="minorHAnsi"/>
          <w:color w:val="000000" w:themeColor="text1"/>
        </w:rPr>
        <w:t>C</w:t>
      </w:r>
      <w:r w:rsidR="00E2442B" w:rsidRPr="00AB7C79">
        <w:rPr>
          <w:rFonts w:cstheme="minorHAnsi"/>
          <w:color w:val="000000" w:themeColor="text1"/>
        </w:rPr>
        <w:t xml:space="preserve">loud </w:t>
      </w:r>
      <w:r w:rsidR="00F243CD">
        <w:rPr>
          <w:rFonts w:cstheme="minorHAnsi"/>
          <w:color w:val="000000" w:themeColor="text1"/>
        </w:rPr>
        <w:t>S</w:t>
      </w:r>
      <w:r w:rsidR="00E2442B" w:rsidRPr="00AB7C79">
        <w:rPr>
          <w:rFonts w:cstheme="minorHAnsi"/>
          <w:color w:val="000000" w:themeColor="text1"/>
        </w:rPr>
        <w:t>ervice</w:t>
      </w:r>
      <w:r w:rsidR="00515445">
        <w:rPr>
          <w:rFonts w:cstheme="minorHAnsi"/>
          <w:color w:val="000000" w:themeColor="text1"/>
        </w:rPr>
        <w:t>s</w:t>
      </w:r>
      <w:r w:rsidR="00803F33">
        <w:rPr>
          <w:rFonts w:cstheme="minorHAnsi"/>
          <w:color w:val="000000" w:themeColor="text1"/>
        </w:rPr>
        <w:t>?</w:t>
      </w:r>
    </w:p>
    <w:p w14:paraId="12FAD49D" w14:textId="197ABE9D" w:rsidR="00AD4848" w:rsidRPr="006160DA" w:rsidRDefault="00AD4848" w:rsidP="006160DA">
      <w:pPr>
        <w:pStyle w:val="ListParagraph"/>
        <w:numPr>
          <w:ilvl w:val="2"/>
          <w:numId w:val="4"/>
        </w:numPr>
        <w:rPr>
          <w:rFonts w:cstheme="minorHAnsi"/>
          <w:color w:val="000000" w:themeColor="text1"/>
        </w:rPr>
      </w:pPr>
      <w:r>
        <w:rPr>
          <w:rFonts w:cstheme="minorHAnsi"/>
          <w:color w:val="000000" w:themeColor="text1"/>
        </w:rPr>
        <w:t xml:space="preserve">Topic 1 – </w:t>
      </w:r>
      <w:r w:rsidRPr="002318E2">
        <w:rPr>
          <w:rFonts w:cstheme="minorHAnsi"/>
          <w:color w:val="4472C4" w:themeColor="accent1"/>
        </w:rPr>
        <w:t xml:space="preserve">Video: </w:t>
      </w:r>
      <w:r w:rsidR="006160DA" w:rsidRPr="006160DA">
        <w:rPr>
          <w:rFonts w:cstheme="minorHAnsi"/>
        </w:rPr>
        <w:t>Cloud Services</w:t>
      </w:r>
      <w:r w:rsidR="006160DA">
        <w:rPr>
          <w:rFonts w:cstheme="minorHAnsi"/>
          <w:color w:val="000000" w:themeColor="text1"/>
        </w:rPr>
        <w:t xml:space="preserve"> (</w:t>
      </w:r>
      <w:r w:rsidRPr="006160DA">
        <w:rPr>
          <w:rFonts w:cstheme="minorHAnsi"/>
          <w:color w:val="000000" w:themeColor="text1"/>
        </w:rPr>
        <w:t xml:space="preserve">Covering </w:t>
      </w:r>
      <w:r w:rsidR="006160DA">
        <w:rPr>
          <w:rFonts w:cstheme="minorHAnsi"/>
          <w:color w:val="000000" w:themeColor="text1"/>
        </w:rPr>
        <w:t>topics 2, 3, 4 and 5,</w:t>
      </w:r>
      <w:r w:rsidR="00E42F3F" w:rsidRPr="006160DA">
        <w:rPr>
          <w:rFonts w:cstheme="minorHAnsi"/>
          <w:color w:val="000000" w:themeColor="text1"/>
        </w:rPr>
        <w:t xml:space="preserve"> some other</w:t>
      </w:r>
      <w:r w:rsidR="006160DA">
        <w:rPr>
          <w:rFonts w:cstheme="minorHAnsi"/>
          <w:color w:val="000000" w:themeColor="text1"/>
        </w:rPr>
        <w:t xml:space="preserve">related </w:t>
      </w:r>
      <w:r w:rsidR="00E42F3F" w:rsidRPr="006160DA">
        <w:rPr>
          <w:rFonts w:cstheme="minorHAnsi"/>
          <w:color w:val="000000" w:themeColor="text1"/>
        </w:rPr>
        <w:t xml:space="preserve">concepts not </w:t>
      </w:r>
      <w:r w:rsidR="00E823A6">
        <w:rPr>
          <w:rFonts w:cstheme="minorHAnsi"/>
          <w:color w:val="000000" w:themeColor="text1"/>
        </w:rPr>
        <w:t xml:space="preserve">explicitly </w:t>
      </w:r>
      <w:r w:rsidR="00E42F3F" w:rsidRPr="006160DA">
        <w:rPr>
          <w:rFonts w:cstheme="minorHAnsi"/>
          <w:color w:val="000000" w:themeColor="text1"/>
        </w:rPr>
        <w:t>listed as text based topics</w:t>
      </w:r>
      <w:r w:rsidR="006160DA">
        <w:rPr>
          <w:rFonts w:cstheme="minorHAnsi"/>
          <w:color w:val="000000" w:themeColor="text1"/>
        </w:rPr>
        <w:t>)</w:t>
      </w:r>
    </w:p>
    <w:p w14:paraId="46DA7ADA" w14:textId="773FE8B6" w:rsidR="00E2442B" w:rsidRPr="00B372FB" w:rsidRDefault="00AD4848" w:rsidP="0024517B">
      <w:pPr>
        <w:pStyle w:val="ListParagraph"/>
        <w:numPr>
          <w:ilvl w:val="2"/>
          <w:numId w:val="4"/>
        </w:numPr>
        <w:rPr>
          <w:rFonts w:cstheme="minorHAnsi"/>
          <w:color w:val="000000" w:themeColor="text1"/>
        </w:rPr>
      </w:pPr>
      <w:r>
        <w:rPr>
          <w:rFonts w:cstheme="minorHAnsi"/>
          <w:color w:val="000000" w:themeColor="text1"/>
        </w:rPr>
        <w:lastRenderedPageBreak/>
        <w:t xml:space="preserve">Topic 2 </w:t>
      </w:r>
      <w:r w:rsidR="00D730E4">
        <w:rPr>
          <w:rFonts w:cstheme="minorHAnsi"/>
          <w:color w:val="000000" w:themeColor="text1"/>
        </w:rPr>
        <w:t>–</w:t>
      </w:r>
      <w:r>
        <w:rPr>
          <w:rFonts w:cstheme="minorHAnsi"/>
          <w:color w:val="000000" w:themeColor="text1"/>
        </w:rPr>
        <w:t xml:space="preserve"> </w:t>
      </w:r>
      <w:r w:rsidR="00D730E4">
        <w:rPr>
          <w:rFonts w:cstheme="minorHAnsi"/>
          <w:color w:val="000000" w:themeColor="text1"/>
        </w:rPr>
        <w:t>Key Terms-</w:t>
      </w:r>
      <w:r w:rsidR="00E2442B">
        <w:rPr>
          <w:rFonts w:cstheme="minorHAnsi"/>
          <w:color w:val="000000" w:themeColor="text1"/>
        </w:rPr>
        <w:t xml:space="preserve"> such as High Availability, Scalability, Elasticity, Agility, Fault Tolerance,</w:t>
      </w:r>
      <w:r w:rsidR="00B372FB">
        <w:rPr>
          <w:rFonts w:cstheme="minorHAnsi"/>
          <w:color w:val="000000" w:themeColor="text1"/>
        </w:rPr>
        <w:t xml:space="preserve"> </w:t>
      </w:r>
      <w:r w:rsidR="00E2442B" w:rsidRPr="00B372FB">
        <w:rPr>
          <w:rFonts w:cstheme="minorHAnsi"/>
          <w:color w:val="000000" w:themeColor="text1"/>
        </w:rPr>
        <w:t>and Disaster Recovery</w:t>
      </w:r>
    </w:p>
    <w:p w14:paraId="46A7D396" w14:textId="519E52DC" w:rsidR="00E2442B" w:rsidRDefault="00AD4848" w:rsidP="0024517B">
      <w:pPr>
        <w:pStyle w:val="ListParagraph"/>
        <w:numPr>
          <w:ilvl w:val="2"/>
          <w:numId w:val="4"/>
        </w:numPr>
        <w:rPr>
          <w:rFonts w:cstheme="minorHAnsi"/>
          <w:color w:val="000000" w:themeColor="text1"/>
        </w:rPr>
      </w:pPr>
      <w:r>
        <w:rPr>
          <w:rFonts w:cstheme="minorHAnsi"/>
          <w:color w:val="000000" w:themeColor="text1"/>
        </w:rPr>
        <w:t xml:space="preserve">Topic 3 - </w:t>
      </w:r>
      <w:r w:rsidR="007A7140">
        <w:rPr>
          <w:rFonts w:cstheme="minorHAnsi"/>
          <w:color w:val="000000" w:themeColor="text1"/>
        </w:rPr>
        <w:t>E</w:t>
      </w:r>
      <w:r w:rsidR="00E2442B">
        <w:rPr>
          <w:rFonts w:cstheme="minorHAnsi"/>
          <w:color w:val="000000" w:themeColor="text1"/>
        </w:rPr>
        <w:t>conomies of Scale</w:t>
      </w:r>
    </w:p>
    <w:p w14:paraId="2F6D0BE4" w14:textId="692B0724" w:rsidR="00E2442B" w:rsidRDefault="00AD4848" w:rsidP="0024517B">
      <w:pPr>
        <w:pStyle w:val="ListParagraph"/>
        <w:numPr>
          <w:ilvl w:val="2"/>
          <w:numId w:val="4"/>
        </w:numPr>
        <w:rPr>
          <w:rFonts w:cstheme="minorHAnsi"/>
          <w:color w:val="000000" w:themeColor="text1"/>
        </w:rPr>
      </w:pPr>
      <w:r>
        <w:rPr>
          <w:rFonts w:cstheme="minorHAnsi"/>
          <w:color w:val="000000" w:themeColor="text1"/>
        </w:rPr>
        <w:t xml:space="preserve">Topci 4 - </w:t>
      </w:r>
      <w:r w:rsidR="00E2442B">
        <w:rPr>
          <w:rFonts w:cstheme="minorHAnsi"/>
          <w:color w:val="000000" w:themeColor="text1"/>
        </w:rPr>
        <w:t xml:space="preserve">Capital Expenditure (CapEx) </w:t>
      </w:r>
      <w:r w:rsidR="007A7140">
        <w:rPr>
          <w:rFonts w:cstheme="minorHAnsi"/>
          <w:color w:val="000000" w:themeColor="text1"/>
        </w:rPr>
        <w:t>and</w:t>
      </w:r>
      <w:r w:rsidR="00E2442B">
        <w:rPr>
          <w:rFonts w:cstheme="minorHAnsi"/>
          <w:color w:val="000000" w:themeColor="text1"/>
        </w:rPr>
        <w:t xml:space="preserve"> Operational Expenditure (OpEx)</w:t>
      </w:r>
    </w:p>
    <w:p w14:paraId="056E00F9" w14:textId="75ED19A7" w:rsidR="00E2442B" w:rsidRDefault="00AD4848" w:rsidP="0024517B">
      <w:pPr>
        <w:pStyle w:val="ListParagraph"/>
        <w:numPr>
          <w:ilvl w:val="2"/>
          <w:numId w:val="4"/>
        </w:numPr>
        <w:rPr>
          <w:rFonts w:cstheme="minorHAnsi"/>
          <w:color w:val="000000" w:themeColor="text1"/>
        </w:rPr>
      </w:pPr>
      <w:r>
        <w:rPr>
          <w:rFonts w:cstheme="minorHAnsi"/>
          <w:color w:val="000000" w:themeColor="text1"/>
        </w:rPr>
        <w:t xml:space="preserve">Topic 5 - </w:t>
      </w:r>
      <w:r w:rsidR="003065F9">
        <w:rPr>
          <w:rFonts w:cstheme="minorHAnsi"/>
          <w:color w:val="000000" w:themeColor="text1"/>
        </w:rPr>
        <w:t>C</w:t>
      </w:r>
      <w:r w:rsidR="00E2442B">
        <w:rPr>
          <w:rFonts w:cstheme="minorHAnsi"/>
          <w:color w:val="000000" w:themeColor="text1"/>
        </w:rPr>
        <w:t>onsumption-based model</w:t>
      </w:r>
    </w:p>
    <w:p w14:paraId="68280D72" w14:textId="3E8D5022" w:rsidR="00E2442B" w:rsidRDefault="00AD4848" w:rsidP="0076167D">
      <w:pPr>
        <w:pStyle w:val="ListParagraph"/>
        <w:numPr>
          <w:ilvl w:val="1"/>
          <w:numId w:val="31"/>
        </w:numPr>
        <w:rPr>
          <w:rFonts w:cstheme="minorHAnsi"/>
          <w:color w:val="000000" w:themeColor="text1"/>
        </w:rPr>
      </w:pPr>
      <w:r>
        <w:rPr>
          <w:rFonts w:cstheme="minorHAnsi"/>
          <w:color w:val="000000" w:themeColor="text1"/>
        </w:rPr>
        <w:t xml:space="preserve">Lesson </w:t>
      </w:r>
      <w:r w:rsidR="007F33F5">
        <w:rPr>
          <w:rFonts w:cstheme="minorHAnsi"/>
          <w:color w:val="000000" w:themeColor="text1"/>
        </w:rPr>
        <w:t>3</w:t>
      </w:r>
      <w:r>
        <w:rPr>
          <w:rFonts w:cstheme="minorHAnsi"/>
          <w:color w:val="000000" w:themeColor="text1"/>
        </w:rPr>
        <w:t xml:space="preserve"> - </w:t>
      </w:r>
      <w:r w:rsidR="00E2442B">
        <w:rPr>
          <w:rFonts w:cstheme="minorHAnsi"/>
          <w:color w:val="000000" w:themeColor="text1"/>
        </w:rPr>
        <w:t>Infrastructure-as-a-Service (IaaS), Platform-as-a-Service (PaaS) and Software-as-a-Service (SaaS)</w:t>
      </w:r>
    </w:p>
    <w:p w14:paraId="44435000" w14:textId="61B62405" w:rsidR="00621FC2" w:rsidRPr="00621FC2" w:rsidRDefault="00621FC2" w:rsidP="00621FC2">
      <w:pPr>
        <w:pStyle w:val="ListParagraph"/>
        <w:numPr>
          <w:ilvl w:val="2"/>
          <w:numId w:val="10"/>
        </w:numPr>
        <w:rPr>
          <w:rFonts w:cstheme="minorHAnsi"/>
          <w:color w:val="000000" w:themeColor="text1"/>
        </w:rPr>
      </w:pPr>
      <w:r>
        <w:rPr>
          <w:rFonts w:cstheme="minorHAnsi"/>
          <w:color w:val="000000" w:themeColor="text1"/>
        </w:rPr>
        <w:t xml:space="preserve">Topic 1 – </w:t>
      </w:r>
      <w:r w:rsidRPr="002318E2">
        <w:rPr>
          <w:rFonts w:cstheme="minorHAnsi"/>
          <w:color w:val="4472C4" w:themeColor="accent1"/>
        </w:rPr>
        <w:t xml:space="preserve">Video: </w:t>
      </w:r>
      <w:r>
        <w:rPr>
          <w:rFonts w:cstheme="minorHAnsi"/>
          <w:color w:val="000000" w:themeColor="text1"/>
        </w:rPr>
        <w:t xml:space="preserve">Covering </w:t>
      </w:r>
      <w:r w:rsidR="007B4932">
        <w:rPr>
          <w:rFonts w:cstheme="minorHAnsi"/>
          <w:color w:val="000000" w:themeColor="text1"/>
        </w:rPr>
        <w:t>IaaS, PaaS and SaaS</w:t>
      </w:r>
      <w:r w:rsidR="000573C8">
        <w:rPr>
          <w:rFonts w:cstheme="minorHAnsi"/>
          <w:color w:val="000000" w:themeColor="text1"/>
        </w:rPr>
        <w:t xml:space="preserve"> (topics 2, 3 and 4)</w:t>
      </w:r>
    </w:p>
    <w:p w14:paraId="6398C912" w14:textId="4C469512"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Infrastructure-as-a-Service (IaaS)</w:t>
      </w:r>
    </w:p>
    <w:p w14:paraId="77669EA3" w14:textId="4AD1A5BC"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Platform-as-a-Service (PaaS)</w:t>
      </w:r>
    </w:p>
    <w:p w14:paraId="36E0D105" w14:textId="67D00119"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Software-as-a-Service (SaaS)</w:t>
      </w:r>
    </w:p>
    <w:p w14:paraId="58284050" w14:textId="12936AF3" w:rsidR="007B4932" w:rsidRDefault="007B4932" w:rsidP="0024517B">
      <w:pPr>
        <w:pStyle w:val="ListParagraph"/>
        <w:numPr>
          <w:ilvl w:val="2"/>
          <w:numId w:val="6"/>
        </w:numPr>
        <w:rPr>
          <w:rFonts w:cstheme="minorHAnsi"/>
          <w:color w:val="000000" w:themeColor="text1"/>
        </w:rPr>
      </w:pPr>
      <w:r>
        <w:rPr>
          <w:rFonts w:cstheme="minorHAnsi"/>
          <w:color w:val="000000" w:themeColor="text1"/>
        </w:rPr>
        <w:t xml:space="preserve">Tpoic 5 – </w:t>
      </w:r>
      <w:r w:rsidRPr="002318E2">
        <w:rPr>
          <w:rFonts w:cstheme="minorHAnsi"/>
          <w:color w:val="4472C4" w:themeColor="accent1"/>
        </w:rPr>
        <w:t xml:space="preserve">Video: </w:t>
      </w:r>
      <w:r>
        <w:rPr>
          <w:rFonts w:cstheme="minorHAnsi"/>
          <w:color w:val="000000" w:themeColor="text1"/>
        </w:rPr>
        <w:t>Comparing and contrast cloud servi</w:t>
      </w:r>
      <w:r w:rsidR="007A5B37">
        <w:rPr>
          <w:rFonts w:cstheme="minorHAnsi"/>
          <w:color w:val="000000" w:themeColor="text1"/>
        </w:rPr>
        <w:t>c</w:t>
      </w:r>
      <w:r>
        <w:rPr>
          <w:rFonts w:cstheme="minorHAnsi"/>
          <w:color w:val="000000" w:themeColor="text1"/>
        </w:rPr>
        <w:t>e types (covers topic 6)</w:t>
      </w:r>
    </w:p>
    <w:p w14:paraId="69BF85C1" w14:textId="0F48C18F" w:rsidR="00E2442B" w:rsidRDefault="00D40800" w:rsidP="0024517B">
      <w:pPr>
        <w:pStyle w:val="ListParagraph"/>
        <w:numPr>
          <w:ilvl w:val="2"/>
          <w:numId w:val="6"/>
        </w:numPr>
        <w:rPr>
          <w:rFonts w:cstheme="minorHAnsi"/>
          <w:color w:val="000000" w:themeColor="text1"/>
        </w:rPr>
      </w:pPr>
      <w:r>
        <w:rPr>
          <w:rFonts w:cstheme="minorHAnsi"/>
          <w:color w:val="000000" w:themeColor="text1"/>
        </w:rPr>
        <w:t xml:space="preserve">Topic </w:t>
      </w:r>
      <w:r w:rsidR="007B4932">
        <w:rPr>
          <w:rFonts w:cstheme="minorHAnsi"/>
          <w:color w:val="000000" w:themeColor="text1"/>
        </w:rPr>
        <w:t>6</w:t>
      </w:r>
      <w:r>
        <w:rPr>
          <w:rFonts w:cstheme="minorHAnsi"/>
          <w:color w:val="000000" w:themeColor="text1"/>
        </w:rPr>
        <w:t xml:space="preserve"> - </w:t>
      </w:r>
      <w:r w:rsidR="00E2442B">
        <w:rPr>
          <w:rFonts w:cstheme="minorHAnsi"/>
          <w:color w:val="000000" w:themeColor="text1"/>
        </w:rPr>
        <w:t>Compare and contrast the three different service types</w:t>
      </w:r>
    </w:p>
    <w:p w14:paraId="737B2E41" w14:textId="4E47FE38" w:rsidR="00E2442B" w:rsidRDefault="00AD4848" w:rsidP="0076167D">
      <w:pPr>
        <w:pStyle w:val="ListParagraph"/>
        <w:numPr>
          <w:ilvl w:val="1"/>
          <w:numId w:val="31"/>
        </w:numPr>
        <w:rPr>
          <w:rFonts w:cstheme="minorHAnsi"/>
          <w:color w:val="000000" w:themeColor="text1"/>
        </w:rPr>
      </w:pPr>
      <w:r>
        <w:rPr>
          <w:rFonts w:cstheme="minorHAnsi"/>
          <w:color w:val="000000" w:themeColor="text1"/>
        </w:rPr>
        <w:t xml:space="preserve">Lesson </w:t>
      </w:r>
      <w:r w:rsidR="007F33F5">
        <w:rPr>
          <w:rFonts w:cstheme="minorHAnsi"/>
          <w:color w:val="000000" w:themeColor="text1"/>
        </w:rPr>
        <w:t>4</w:t>
      </w:r>
      <w:r>
        <w:rPr>
          <w:rFonts w:cstheme="minorHAnsi"/>
          <w:color w:val="000000" w:themeColor="text1"/>
        </w:rPr>
        <w:t xml:space="preserve"> - </w:t>
      </w:r>
      <w:r w:rsidR="00E2442B">
        <w:rPr>
          <w:rFonts w:cstheme="minorHAnsi"/>
          <w:color w:val="000000" w:themeColor="text1"/>
        </w:rPr>
        <w:t>Public, Private and Hybrid cloud models</w:t>
      </w:r>
    </w:p>
    <w:p w14:paraId="059475B9" w14:textId="3819860C" w:rsidR="00621FC2" w:rsidRDefault="00621FC2" w:rsidP="0024517B">
      <w:pPr>
        <w:pStyle w:val="ListParagraph"/>
        <w:numPr>
          <w:ilvl w:val="2"/>
          <w:numId w:val="7"/>
        </w:numPr>
        <w:rPr>
          <w:rFonts w:cstheme="minorHAnsi"/>
          <w:color w:val="000000" w:themeColor="text1"/>
        </w:rPr>
      </w:pPr>
      <w:r>
        <w:rPr>
          <w:rFonts w:cstheme="minorHAnsi"/>
          <w:color w:val="000000" w:themeColor="text1"/>
        </w:rPr>
        <w:t xml:space="preserve">Topic 1 – </w:t>
      </w:r>
      <w:r w:rsidRPr="00587B6C">
        <w:rPr>
          <w:rFonts w:cstheme="minorHAnsi"/>
          <w:color w:val="4472C4" w:themeColor="accent1"/>
        </w:rPr>
        <w:t xml:space="preserve">Video: </w:t>
      </w:r>
      <w:r w:rsidR="00F20DCD">
        <w:rPr>
          <w:rFonts w:cstheme="minorHAnsi"/>
          <w:color w:val="000000" w:themeColor="text1"/>
        </w:rPr>
        <w:t>Cloud Models (topics 2, 3 and 4)</w:t>
      </w:r>
    </w:p>
    <w:p w14:paraId="57AA5817" w14:textId="31C71A30" w:rsidR="00E2442B" w:rsidRDefault="00621FC2" w:rsidP="0024517B">
      <w:pPr>
        <w:pStyle w:val="ListParagraph"/>
        <w:numPr>
          <w:ilvl w:val="2"/>
          <w:numId w:val="7"/>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Public cloud</w:t>
      </w:r>
    </w:p>
    <w:p w14:paraId="3D025A86" w14:textId="3E4471D0" w:rsidR="00E2442B" w:rsidRDefault="00621FC2" w:rsidP="0024517B">
      <w:pPr>
        <w:pStyle w:val="ListParagraph"/>
        <w:numPr>
          <w:ilvl w:val="2"/>
          <w:numId w:val="7"/>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Private cloud</w:t>
      </w:r>
    </w:p>
    <w:p w14:paraId="1E579D4D" w14:textId="2C4C36F7" w:rsidR="00E2442B" w:rsidRDefault="00621FC2" w:rsidP="0024517B">
      <w:pPr>
        <w:pStyle w:val="ListParagraph"/>
        <w:numPr>
          <w:ilvl w:val="2"/>
          <w:numId w:val="7"/>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Hybrid cloud</w:t>
      </w:r>
    </w:p>
    <w:p w14:paraId="6470FB0C" w14:textId="366ECB83" w:rsidR="00BE2A76" w:rsidRDefault="00BE2A76" w:rsidP="0024517B">
      <w:pPr>
        <w:pStyle w:val="ListParagraph"/>
        <w:numPr>
          <w:ilvl w:val="2"/>
          <w:numId w:val="7"/>
        </w:numPr>
        <w:rPr>
          <w:rFonts w:cstheme="minorHAnsi"/>
          <w:color w:val="000000" w:themeColor="text1"/>
        </w:rPr>
      </w:pPr>
      <w:r>
        <w:rPr>
          <w:rFonts w:cstheme="minorHAnsi"/>
          <w:color w:val="000000" w:themeColor="text1"/>
        </w:rPr>
        <w:t xml:space="preserve">Topic 5 – </w:t>
      </w:r>
      <w:r w:rsidRPr="00587B6C">
        <w:rPr>
          <w:rFonts w:cstheme="minorHAnsi"/>
          <w:color w:val="4472C4" w:themeColor="accent1"/>
        </w:rPr>
        <w:t xml:space="preserve">Video: </w:t>
      </w:r>
      <w:r>
        <w:rPr>
          <w:rFonts w:cstheme="minorHAnsi"/>
          <w:color w:val="000000" w:themeColor="text1"/>
        </w:rPr>
        <w:t xml:space="preserve">Compare and contrast </w:t>
      </w:r>
      <w:r w:rsidR="003B0AF4">
        <w:rPr>
          <w:rFonts w:cstheme="minorHAnsi"/>
          <w:color w:val="000000" w:themeColor="text1"/>
        </w:rPr>
        <w:t xml:space="preserve">different </w:t>
      </w:r>
      <w:r>
        <w:rPr>
          <w:rFonts w:cstheme="minorHAnsi"/>
          <w:color w:val="000000" w:themeColor="text1"/>
        </w:rPr>
        <w:t>cloud models (topic 6)</w:t>
      </w:r>
    </w:p>
    <w:p w14:paraId="62C7A37D" w14:textId="43D2F689" w:rsidR="00EB5961" w:rsidRDefault="00621FC2" w:rsidP="0024517B">
      <w:pPr>
        <w:pStyle w:val="ListParagraph"/>
        <w:numPr>
          <w:ilvl w:val="2"/>
          <w:numId w:val="7"/>
        </w:numPr>
        <w:rPr>
          <w:rFonts w:cstheme="minorHAnsi"/>
          <w:color w:val="000000" w:themeColor="text1"/>
        </w:rPr>
      </w:pPr>
      <w:r>
        <w:rPr>
          <w:rFonts w:cstheme="minorHAnsi"/>
          <w:color w:val="000000" w:themeColor="text1"/>
        </w:rPr>
        <w:t xml:space="preserve">Topic </w:t>
      </w:r>
      <w:r w:rsidR="00BE2A76">
        <w:rPr>
          <w:rFonts w:cstheme="minorHAnsi"/>
          <w:color w:val="000000" w:themeColor="text1"/>
        </w:rPr>
        <w:t>6</w:t>
      </w:r>
      <w:r>
        <w:rPr>
          <w:rFonts w:cstheme="minorHAnsi"/>
          <w:color w:val="000000" w:themeColor="text1"/>
        </w:rPr>
        <w:t xml:space="preserve"> - </w:t>
      </w:r>
      <w:r w:rsidR="00E2442B">
        <w:rPr>
          <w:rFonts w:cstheme="minorHAnsi"/>
          <w:color w:val="000000" w:themeColor="text1"/>
        </w:rPr>
        <w:t>Compare and contrast the three different cloud models</w:t>
      </w:r>
    </w:p>
    <w:p w14:paraId="5B92C0BD" w14:textId="0C15E92A" w:rsidR="00EB5961" w:rsidRDefault="007F33F5" w:rsidP="0076167D">
      <w:pPr>
        <w:pStyle w:val="ListParagraph"/>
        <w:numPr>
          <w:ilvl w:val="1"/>
          <w:numId w:val="31"/>
        </w:numPr>
        <w:rPr>
          <w:rFonts w:cstheme="minorHAnsi"/>
          <w:color w:val="000000" w:themeColor="text1"/>
        </w:rPr>
      </w:pPr>
      <w:r>
        <w:rPr>
          <w:rFonts w:cstheme="minorHAnsi"/>
          <w:color w:val="000000" w:themeColor="text1"/>
        </w:rPr>
        <w:t xml:space="preserve">Lesson 5 - </w:t>
      </w:r>
      <w:r w:rsidR="00EB5961">
        <w:rPr>
          <w:rFonts w:cstheme="minorHAnsi"/>
          <w:color w:val="000000" w:themeColor="text1"/>
        </w:rPr>
        <w:t>Module 2 Review Questions</w:t>
      </w:r>
    </w:p>
    <w:p w14:paraId="47E4944B" w14:textId="2A897438" w:rsidR="00EB5961" w:rsidRDefault="003B2A5C" w:rsidP="0024517B">
      <w:pPr>
        <w:pStyle w:val="ListParagraph"/>
        <w:numPr>
          <w:ilvl w:val="2"/>
          <w:numId w:val="8"/>
        </w:numPr>
        <w:rPr>
          <w:rFonts w:cstheme="minorHAnsi"/>
          <w:color w:val="000000" w:themeColor="text1"/>
        </w:rPr>
      </w:pPr>
      <w:r>
        <w:rPr>
          <w:rFonts w:cstheme="minorHAnsi"/>
          <w:color w:val="000000" w:themeColor="text1"/>
        </w:rPr>
        <w:t xml:space="preserve">Topic 1 - </w:t>
      </w:r>
      <w:commentRangeStart w:id="31"/>
      <w:r w:rsidR="00EB5961">
        <w:rPr>
          <w:rFonts w:cstheme="minorHAnsi"/>
          <w:color w:val="000000" w:themeColor="text1"/>
        </w:rPr>
        <w:t>End of Module Review Questions</w:t>
      </w:r>
      <w:commentRangeEnd w:id="31"/>
      <w:r w:rsidR="005F305E">
        <w:rPr>
          <w:rStyle w:val="CommentReference"/>
        </w:rPr>
        <w:commentReference w:id="31"/>
      </w:r>
    </w:p>
    <w:p w14:paraId="6C28EEBF" w14:textId="6E7D03C7" w:rsidR="00EB5961" w:rsidRDefault="007F33F5" w:rsidP="0076167D">
      <w:pPr>
        <w:pStyle w:val="ListParagraph"/>
        <w:numPr>
          <w:ilvl w:val="1"/>
          <w:numId w:val="31"/>
        </w:numPr>
        <w:rPr>
          <w:rFonts w:cstheme="minorHAnsi"/>
          <w:color w:val="000000" w:themeColor="text1"/>
        </w:rPr>
      </w:pPr>
      <w:r>
        <w:rPr>
          <w:rFonts w:cstheme="minorHAnsi"/>
          <w:color w:val="000000" w:themeColor="text1"/>
        </w:rPr>
        <w:t xml:space="preserve">Lesson 6 - </w:t>
      </w:r>
      <w:r w:rsidR="00EB5961">
        <w:rPr>
          <w:rFonts w:cstheme="minorHAnsi"/>
          <w:color w:val="000000" w:themeColor="text1"/>
        </w:rPr>
        <w:t>Module 2 Summary</w:t>
      </w:r>
    </w:p>
    <w:p w14:paraId="253C01D4" w14:textId="712237FD" w:rsidR="00EB5961" w:rsidRDefault="00181289" w:rsidP="0024517B">
      <w:pPr>
        <w:pStyle w:val="ListParagraph"/>
        <w:numPr>
          <w:ilvl w:val="2"/>
          <w:numId w:val="9"/>
        </w:numPr>
        <w:rPr>
          <w:rFonts w:cstheme="minorHAnsi"/>
          <w:color w:val="000000" w:themeColor="text1"/>
        </w:rPr>
      </w:pPr>
      <w:r>
        <w:rPr>
          <w:rFonts w:cstheme="minorHAnsi"/>
          <w:color w:val="000000" w:themeColor="text1"/>
        </w:rPr>
        <w:t>Topic 1 -</w:t>
      </w:r>
      <w:r w:rsidR="00EB5961">
        <w:rPr>
          <w:rFonts w:cstheme="minorHAnsi"/>
          <w:color w:val="000000" w:themeColor="text1"/>
        </w:rPr>
        <w:t xml:space="preserve"> </w:t>
      </w:r>
      <w:r w:rsidR="00EB5961" w:rsidRPr="00002A12">
        <w:rPr>
          <w:rFonts w:cstheme="minorHAnsi"/>
          <w:color w:val="4472C4" w:themeColor="accent1"/>
        </w:rPr>
        <w:t>Video</w:t>
      </w:r>
      <w:r w:rsidR="00E95E1C" w:rsidRPr="00002A12">
        <w:rPr>
          <w:rFonts w:cstheme="minorHAnsi"/>
          <w:color w:val="4472C4" w:themeColor="accent1"/>
        </w:rPr>
        <w:t>:</w:t>
      </w:r>
      <w:r w:rsidR="00EB5961" w:rsidRPr="00002A12">
        <w:rPr>
          <w:rFonts w:cstheme="minorHAnsi"/>
          <w:color w:val="4472C4" w:themeColor="accent1"/>
        </w:rPr>
        <w:t xml:space="preserve"> </w:t>
      </w:r>
      <w:r w:rsidR="00EB5961">
        <w:rPr>
          <w:rFonts w:cstheme="minorHAnsi"/>
          <w:color w:val="000000" w:themeColor="text1"/>
        </w:rPr>
        <w:t>– Module 2 Summary</w:t>
      </w:r>
    </w:p>
    <w:p w14:paraId="223A458D" w14:textId="490D03E8" w:rsidR="00E2442B" w:rsidRPr="00FC5E6E" w:rsidRDefault="00EB5961" w:rsidP="0024517B">
      <w:pPr>
        <w:pStyle w:val="ListParagraph"/>
        <w:numPr>
          <w:ilvl w:val="2"/>
          <w:numId w:val="9"/>
        </w:numPr>
        <w:rPr>
          <w:rFonts w:cstheme="minorHAnsi"/>
          <w:color w:val="000000" w:themeColor="text1"/>
        </w:rPr>
      </w:pPr>
      <w:r>
        <w:rPr>
          <w:rFonts w:cstheme="minorHAnsi"/>
          <w:color w:val="000000" w:themeColor="text1"/>
        </w:rPr>
        <w:t xml:space="preserve"> </w:t>
      </w:r>
      <w:r w:rsidR="00181289">
        <w:rPr>
          <w:rFonts w:cstheme="minorHAnsi"/>
          <w:color w:val="000000" w:themeColor="text1"/>
        </w:rPr>
        <w:t xml:space="preserve">Topc 2 - </w:t>
      </w:r>
      <w:r>
        <w:rPr>
          <w:rFonts w:cstheme="minorHAnsi"/>
          <w:color w:val="000000" w:themeColor="text1"/>
        </w:rPr>
        <w:t>Module 2 Summary</w:t>
      </w:r>
      <w:r w:rsidR="00E2442B" w:rsidRPr="00FC5E6E">
        <w:rPr>
          <w:rFonts w:cstheme="minorHAnsi"/>
          <w:color w:val="000000" w:themeColor="text1"/>
        </w:rPr>
        <w:br/>
      </w:r>
    </w:p>
    <w:p w14:paraId="308AFD01" w14:textId="77777777" w:rsidR="00E2442B" w:rsidRPr="006F2FFC" w:rsidRDefault="00E2442B" w:rsidP="00E2442B">
      <w:pPr>
        <w:pStyle w:val="ListParagraph"/>
        <w:ind w:left="792"/>
        <w:rPr>
          <w:rFonts w:cstheme="minorHAnsi"/>
          <w:color w:val="000000" w:themeColor="text1"/>
        </w:rPr>
      </w:pPr>
    </w:p>
    <w:p w14:paraId="5F18CD7A" w14:textId="756CABD4" w:rsidR="00E2442B" w:rsidRPr="00AB7C79" w:rsidRDefault="00BD262D" w:rsidP="0076167D">
      <w:pPr>
        <w:pStyle w:val="ListParagraph"/>
        <w:numPr>
          <w:ilvl w:val="0"/>
          <w:numId w:val="31"/>
        </w:numPr>
        <w:rPr>
          <w:rFonts w:cstheme="minorHAnsi"/>
          <w:color w:val="000000" w:themeColor="text1"/>
        </w:rPr>
      </w:pPr>
      <w:r>
        <w:rPr>
          <w:rFonts w:cstheme="minorHAnsi"/>
          <w:b/>
          <w:color w:val="000000" w:themeColor="text1"/>
        </w:rPr>
        <w:t xml:space="preserve">Module 3 - </w:t>
      </w:r>
      <w:r w:rsidR="00E2442B" w:rsidRPr="00AB7C79">
        <w:rPr>
          <w:rFonts w:cstheme="minorHAnsi"/>
          <w:b/>
          <w:color w:val="000000" w:themeColor="text1"/>
        </w:rPr>
        <w:t>Core Azure Services</w:t>
      </w:r>
    </w:p>
    <w:p w14:paraId="13110707" w14:textId="1E3A9A38" w:rsidR="000B646E" w:rsidRDefault="000B646E" w:rsidP="0076167D">
      <w:pPr>
        <w:pStyle w:val="ListParagraph"/>
        <w:numPr>
          <w:ilvl w:val="1"/>
          <w:numId w:val="31"/>
        </w:numPr>
        <w:rPr>
          <w:rFonts w:cstheme="minorHAnsi"/>
          <w:color w:val="000000" w:themeColor="text1"/>
        </w:rPr>
      </w:pPr>
      <w:r>
        <w:rPr>
          <w:rFonts w:cstheme="minorHAnsi"/>
          <w:color w:val="000000" w:themeColor="text1"/>
        </w:rPr>
        <w:t>Learning Objectives</w:t>
      </w:r>
    </w:p>
    <w:p w14:paraId="493B2684" w14:textId="36C2E1D2" w:rsidR="000B646E" w:rsidRDefault="00ED58DE" w:rsidP="00ED58DE">
      <w:pPr>
        <w:pStyle w:val="ListParagraph"/>
        <w:numPr>
          <w:ilvl w:val="2"/>
          <w:numId w:val="17"/>
        </w:numPr>
        <w:rPr>
          <w:rFonts w:cstheme="minorHAnsi"/>
          <w:color w:val="000000" w:themeColor="text1"/>
        </w:rPr>
      </w:pPr>
      <w:r>
        <w:rPr>
          <w:rFonts w:cstheme="minorHAnsi"/>
          <w:color w:val="000000" w:themeColor="text1"/>
        </w:rPr>
        <w:t xml:space="preserve">Topic 1 - </w:t>
      </w:r>
      <w:r w:rsidR="000B646E">
        <w:rPr>
          <w:rFonts w:cstheme="minorHAnsi"/>
          <w:color w:val="000000" w:themeColor="text1"/>
        </w:rPr>
        <w:t>Module 3 – Learning Objectives</w:t>
      </w:r>
    </w:p>
    <w:p w14:paraId="558FB169" w14:textId="288CE50F" w:rsidR="00E2442B" w:rsidRDefault="00002A12" w:rsidP="0076167D">
      <w:pPr>
        <w:pStyle w:val="ListParagraph"/>
        <w:numPr>
          <w:ilvl w:val="1"/>
          <w:numId w:val="31"/>
        </w:numPr>
        <w:rPr>
          <w:rFonts w:cstheme="minorHAnsi"/>
          <w:color w:val="000000" w:themeColor="text1"/>
        </w:rPr>
      </w:pPr>
      <w:r>
        <w:rPr>
          <w:rFonts w:cstheme="minorHAnsi"/>
          <w:color w:val="000000" w:themeColor="text1"/>
        </w:rPr>
        <w:t>C</w:t>
      </w:r>
      <w:r w:rsidR="00E2442B" w:rsidRPr="006F2FFC">
        <w:rPr>
          <w:rFonts w:cstheme="minorHAnsi"/>
          <w:color w:val="000000" w:themeColor="text1"/>
        </w:rPr>
        <w:t>ore Azure architectural components</w:t>
      </w:r>
    </w:p>
    <w:p w14:paraId="7701B7A3" w14:textId="0FA39072" w:rsidR="00D74471" w:rsidRDefault="00D74471" w:rsidP="00ED58DE">
      <w:pPr>
        <w:pStyle w:val="ListParagraph"/>
        <w:numPr>
          <w:ilvl w:val="2"/>
          <w:numId w:val="18"/>
        </w:numPr>
        <w:rPr>
          <w:rFonts w:cstheme="minorHAnsi"/>
          <w:color w:val="000000" w:themeColor="text1"/>
        </w:rPr>
      </w:pPr>
      <w:r>
        <w:rPr>
          <w:rFonts w:cstheme="minorHAnsi"/>
          <w:color w:val="000000" w:themeColor="text1"/>
        </w:rPr>
        <w:t xml:space="preserve">Topic 1 – </w:t>
      </w:r>
      <w:r w:rsidRPr="00F06775">
        <w:rPr>
          <w:rFonts w:cstheme="minorHAnsi"/>
          <w:color w:val="4472C4" w:themeColor="accent1"/>
        </w:rPr>
        <w:t xml:space="preserve">Video: </w:t>
      </w:r>
      <w:r>
        <w:rPr>
          <w:rFonts w:cstheme="minorHAnsi"/>
          <w:color w:val="000000" w:themeColor="text1"/>
        </w:rPr>
        <w:t>Regions (covers topic 2)</w:t>
      </w:r>
    </w:p>
    <w:p w14:paraId="0495FF29" w14:textId="3AF08A54" w:rsidR="00E2442B"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F06775">
        <w:rPr>
          <w:rFonts w:cstheme="minorHAnsi"/>
          <w:color w:val="000000" w:themeColor="text1"/>
        </w:rPr>
        <w:t>2</w:t>
      </w:r>
      <w:r>
        <w:rPr>
          <w:rFonts w:cstheme="minorHAnsi"/>
          <w:color w:val="000000" w:themeColor="text1"/>
        </w:rPr>
        <w:t xml:space="preserve"> - </w:t>
      </w:r>
      <w:r w:rsidR="00E2442B">
        <w:rPr>
          <w:rFonts w:cstheme="minorHAnsi"/>
          <w:color w:val="000000" w:themeColor="text1"/>
        </w:rPr>
        <w:t>Regions</w:t>
      </w:r>
    </w:p>
    <w:p w14:paraId="29A6AD0E" w14:textId="1FE6ECFB" w:rsidR="00F06775" w:rsidRDefault="00F06775" w:rsidP="00F06775">
      <w:pPr>
        <w:pStyle w:val="ListParagraph"/>
        <w:numPr>
          <w:ilvl w:val="2"/>
          <w:numId w:val="18"/>
        </w:numPr>
        <w:rPr>
          <w:rFonts w:cstheme="minorHAnsi"/>
          <w:color w:val="000000" w:themeColor="text1"/>
        </w:rPr>
      </w:pPr>
      <w:r>
        <w:rPr>
          <w:rFonts w:cstheme="minorHAnsi"/>
          <w:color w:val="000000" w:themeColor="text1"/>
        </w:rPr>
        <w:t xml:space="preserve">Topic 3 – </w:t>
      </w:r>
      <w:r w:rsidRPr="00F06775">
        <w:rPr>
          <w:rFonts w:cstheme="minorHAnsi"/>
          <w:color w:val="4472C4" w:themeColor="accent1"/>
        </w:rPr>
        <w:t xml:space="preserve">Video: </w:t>
      </w:r>
      <w:r>
        <w:rPr>
          <w:rFonts w:cstheme="minorHAnsi"/>
          <w:color w:val="000000" w:themeColor="text1"/>
        </w:rPr>
        <w:t xml:space="preserve">Availabililty Zones (covers topic </w:t>
      </w:r>
      <w:r w:rsidR="00A72495">
        <w:rPr>
          <w:rFonts w:cstheme="minorHAnsi"/>
          <w:color w:val="000000" w:themeColor="text1"/>
        </w:rPr>
        <w:t>4</w:t>
      </w:r>
      <w:r>
        <w:rPr>
          <w:rFonts w:cstheme="minorHAnsi"/>
          <w:color w:val="000000" w:themeColor="text1"/>
        </w:rPr>
        <w:t>)</w:t>
      </w:r>
    </w:p>
    <w:p w14:paraId="096A7E99" w14:textId="2B56CB88" w:rsidR="00E2442B"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F06775">
        <w:rPr>
          <w:rFonts w:cstheme="minorHAnsi"/>
          <w:color w:val="000000" w:themeColor="text1"/>
        </w:rPr>
        <w:t>4</w:t>
      </w:r>
      <w:r>
        <w:rPr>
          <w:rFonts w:cstheme="minorHAnsi"/>
          <w:color w:val="000000" w:themeColor="text1"/>
        </w:rPr>
        <w:t xml:space="preserve"> - </w:t>
      </w:r>
      <w:r w:rsidR="00E2442B">
        <w:rPr>
          <w:rFonts w:cstheme="minorHAnsi"/>
          <w:color w:val="000000" w:themeColor="text1"/>
        </w:rPr>
        <w:t>Availability Zones</w:t>
      </w:r>
    </w:p>
    <w:p w14:paraId="6D5D0FF0" w14:textId="11AA57A1" w:rsidR="00F06775" w:rsidRDefault="00F06775" w:rsidP="00F06775">
      <w:pPr>
        <w:pStyle w:val="ListParagraph"/>
        <w:numPr>
          <w:ilvl w:val="2"/>
          <w:numId w:val="18"/>
        </w:numPr>
        <w:rPr>
          <w:rFonts w:cstheme="minorHAnsi"/>
          <w:color w:val="000000" w:themeColor="text1"/>
        </w:rPr>
      </w:pPr>
      <w:r>
        <w:rPr>
          <w:rFonts w:cstheme="minorHAnsi"/>
          <w:color w:val="000000" w:themeColor="text1"/>
        </w:rPr>
        <w:t xml:space="preserve">Topic 5 – </w:t>
      </w:r>
      <w:r w:rsidRPr="00F06775">
        <w:rPr>
          <w:rFonts w:cstheme="minorHAnsi"/>
          <w:color w:val="4472C4" w:themeColor="accent1"/>
        </w:rPr>
        <w:t xml:space="preserve">Video: </w:t>
      </w:r>
      <w:r>
        <w:rPr>
          <w:rFonts w:cstheme="minorHAnsi"/>
          <w:color w:val="000000" w:themeColor="text1"/>
        </w:rPr>
        <w:t xml:space="preserve">Resource Groups (covers topic </w:t>
      </w:r>
      <w:r w:rsidR="00A72495">
        <w:rPr>
          <w:rFonts w:cstheme="minorHAnsi"/>
          <w:color w:val="000000" w:themeColor="text1"/>
        </w:rPr>
        <w:t>6</w:t>
      </w:r>
      <w:r>
        <w:rPr>
          <w:rFonts w:cstheme="minorHAnsi"/>
          <w:color w:val="000000" w:themeColor="text1"/>
        </w:rPr>
        <w:t>)</w:t>
      </w:r>
    </w:p>
    <w:p w14:paraId="5587579F" w14:textId="67A4762F" w:rsidR="00E2442B"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F06775">
        <w:rPr>
          <w:rFonts w:cstheme="minorHAnsi"/>
          <w:color w:val="000000" w:themeColor="text1"/>
        </w:rPr>
        <w:t>6</w:t>
      </w:r>
      <w:r>
        <w:rPr>
          <w:rFonts w:cstheme="minorHAnsi"/>
          <w:color w:val="000000" w:themeColor="text1"/>
        </w:rPr>
        <w:t xml:space="preserve"> - </w:t>
      </w:r>
      <w:r w:rsidR="00E2442B">
        <w:rPr>
          <w:rFonts w:cstheme="minorHAnsi"/>
          <w:color w:val="000000" w:themeColor="text1"/>
        </w:rPr>
        <w:t>Resource Groups</w:t>
      </w:r>
    </w:p>
    <w:p w14:paraId="18F1EAC0" w14:textId="79B84192" w:rsidR="00F06775" w:rsidRDefault="00F06775" w:rsidP="00F06775">
      <w:pPr>
        <w:pStyle w:val="ListParagraph"/>
        <w:numPr>
          <w:ilvl w:val="2"/>
          <w:numId w:val="18"/>
        </w:numPr>
        <w:rPr>
          <w:rFonts w:cstheme="minorHAnsi"/>
          <w:color w:val="000000" w:themeColor="text1"/>
        </w:rPr>
      </w:pPr>
      <w:r>
        <w:rPr>
          <w:rFonts w:cstheme="minorHAnsi"/>
          <w:color w:val="000000" w:themeColor="text1"/>
        </w:rPr>
        <w:t xml:space="preserve">Topic 7 – </w:t>
      </w:r>
      <w:r w:rsidRPr="00F06775">
        <w:rPr>
          <w:rFonts w:cstheme="minorHAnsi"/>
          <w:color w:val="4472C4" w:themeColor="accent1"/>
        </w:rPr>
        <w:t xml:space="preserve">Video: </w:t>
      </w:r>
      <w:r>
        <w:rPr>
          <w:rFonts w:cstheme="minorHAnsi"/>
          <w:color w:val="000000" w:themeColor="text1"/>
        </w:rPr>
        <w:t xml:space="preserve">Azure Resource Manager (covers topic </w:t>
      </w:r>
      <w:r w:rsidR="00A72495">
        <w:rPr>
          <w:rFonts w:cstheme="minorHAnsi"/>
          <w:color w:val="000000" w:themeColor="text1"/>
        </w:rPr>
        <w:t>8</w:t>
      </w:r>
      <w:r>
        <w:rPr>
          <w:rFonts w:cstheme="minorHAnsi"/>
          <w:color w:val="000000" w:themeColor="text1"/>
        </w:rPr>
        <w:t>)</w:t>
      </w:r>
    </w:p>
    <w:p w14:paraId="443956C3" w14:textId="651B6953" w:rsidR="00E2442B"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F06775">
        <w:rPr>
          <w:rFonts w:cstheme="minorHAnsi"/>
          <w:color w:val="000000" w:themeColor="text1"/>
        </w:rPr>
        <w:t>8</w:t>
      </w:r>
      <w:r>
        <w:rPr>
          <w:rFonts w:cstheme="minorHAnsi"/>
          <w:color w:val="000000" w:themeColor="text1"/>
        </w:rPr>
        <w:t xml:space="preserve"> - </w:t>
      </w:r>
      <w:r w:rsidR="00E2442B">
        <w:rPr>
          <w:rFonts w:cstheme="minorHAnsi"/>
          <w:color w:val="000000" w:themeColor="text1"/>
        </w:rPr>
        <w:t>Azure Resource Manager</w:t>
      </w:r>
    </w:p>
    <w:p w14:paraId="66C2552C" w14:textId="38F78624" w:rsidR="00E2442B" w:rsidRPr="006F2FFC" w:rsidRDefault="00ED58DE" w:rsidP="00ED58DE">
      <w:pPr>
        <w:pStyle w:val="ListParagraph"/>
        <w:numPr>
          <w:ilvl w:val="2"/>
          <w:numId w:val="18"/>
        </w:numPr>
        <w:rPr>
          <w:rFonts w:cstheme="minorHAnsi"/>
          <w:color w:val="000000" w:themeColor="text1"/>
        </w:rPr>
      </w:pPr>
      <w:r>
        <w:rPr>
          <w:rFonts w:cstheme="minorHAnsi"/>
          <w:color w:val="000000" w:themeColor="text1"/>
        </w:rPr>
        <w:t xml:space="preserve">Topic </w:t>
      </w:r>
      <w:r w:rsidR="00F06775">
        <w:rPr>
          <w:rFonts w:cstheme="minorHAnsi"/>
          <w:color w:val="000000" w:themeColor="text1"/>
        </w:rPr>
        <w:t>9</w:t>
      </w:r>
      <w:r>
        <w:rPr>
          <w:rFonts w:cstheme="minorHAnsi"/>
          <w:color w:val="000000" w:themeColor="text1"/>
        </w:rPr>
        <w:t xml:space="preserve"> - </w:t>
      </w:r>
      <w:r w:rsidR="00F4433E">
        <w:rPr>
          <w:rFonts w:cstheme="minorHAnsi"/>
          <w:color w:val="000000" w:themeColor="text1"/>
        </w:rPr>
        <w:t>B</w:t>
      </w:r>
      <w:r w:rsidR="00E2442B">
        <w:rPr>
          <w:rFonts w:cstheme="minorHAnsi"/>
          <w:color w:val="000000" w:themeColor="text1"/>
        </w:rPr>
        <w:t>enefits and usage of these core Azure architectural components</w:t>
      </w:r>
    </w:p>
    <w:p w14:paraId="484A6D1F" w14:textId="6DFB3378" w:rsidR="00E2442B" w:rsidRDefault="0083305D" w:rsidP="0076167D">
      <w:pPr>
        <w:pStyle w:val="ListParagraph"/>
        <w:numPr>
          <w:ilvl w:val="1"/>
          <w:numId w:val="31"/>
        </w:numPr>
        <w:rPr>
          <w:rFonts w:cstheme="minorHAnsi"/>
          <w:color w:val="000000" w:themeColor="text1"/>
        </w:rPr>
      </w:pPr>
      <w:r>
        <w:rPr>
          <w:rFonts w:cstheme="minorHAnsi"/>
          <w:color w:val="000000" w:themeColor="text1"/>
        </w:rPr>
        <w:t>C</w:t>
      </w:r>
      <w:r w:rsidR="00E2442B" w:rsidRPr="00AB7C79">
        <w:rPr>
          <w:rFonts w:cstheme="minorHAnsi"/>
          <w:color w:val="000000" w:themeColor="text1"/>
        </w:rPr>
        <w:t>ore</w:t>
      </w:r>
      <w:r>
        <w:rPr>
          <w:rFonts w:cstheme="minorHAnsi"/>
          <w:color w:val="000000" w:themeColor="text1"/>
        </w:rPr>
        <w:t xml:space="preserve"> Azure</w:t>
      </w:r>
      <w:r w:rsidR="00E2442B" w:rsidRPr="00AB7C79">
        <w:rPr>
          <w:rFonts w:cstheme="minorHAnsi"/>
          <w:color w:val="000000" w:themeColor="text1"/>
        </w:rPr>
        <w:t xml:space="preserve"> </w:t>
      </w:r>
      <w:r>
        <w:rPr>
          <w:rFonts w:cstheme="minorHAnsi"/>
          <w:color w:val="000000" w:themeColor="text1"/>
        </w:rPr>
        <w:t>Services and Products</w:t>
      </w:r>
    </w:p>
    <w:p w14:paraId="470305C6" w14:textId="05A53577" w:rsidR="00ED58DE"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1 – </w:t>
      </w:r>
      <w:r w:rsidRPr="00D74471">
        <w:rPr>
          <w:rFonts w:cstheme="minorHAnsi"/>
          <w:color w:val="4472C4" w:themeColor="accent1"/>
        </w:rPr>
        <w:t xml:space="preserve">Video: </w:t>
      </w:r>
      <w:r>
        <w:rPr>
          <w:rFonts w:cstheme="minorHAnsi"/>
          <w:color w:val="000000" w:themeColor="text1"/>
        </w:rPr>
        <w:t>Azure Compute Services</w:t>
      </w:r>
    </w:p>
    <w:p w14:paraId="6A492CEE" w14:textId="661ADDF2" w:rsidR="00E2442B"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2 </w:t>
      </w:r>
      <w:r w:rsidR="00587B6C">
        <w:rPr>
          <w:rFonts w:cstheme="minorHAnsi"/>
          <w:color w:val="000000" w:themeColor="text1"/>
        </w:rPr>
        <w:t>–</w:t>
      </w:r>
      <w:r>
        <w:rPr>
          <w:rFonts w:cstheme="minorHAnsi"/>
          <w:color w:val="000000" w:themeColor="text1"/>
        </w:rPr>
        <w:t xml:space="preserve"> </w:t>
      </w:r>
      <w:r w:rsidR="00587B6C">
        <w:rPr>
          <w:rFonts w:cstheme="minorHAnsi"/>
          <w:color w:val="000000" w:themeColor="text1"/>
        </w:rPr>
        <w:t xml:space="preserve">Azue Compute Services - </w:t>
      </w:r>
      <w:r w:rsidR="002E7CFC">
        <w:rPr>
          <w:rFonts w:cstheme="minorHAnsi"/>
          <w:color w:val="000000" w:themeColor="text1"/>
        </w:rPr>
        <w:t>P</w:t>
      </w:r>
      <w:r w:rsidR="00E2442B">
        <w:rPr>
          <w:rFonts w:cstheme="minorHAnsi"/>
          <w:color w:val="000000" w:themeColor="text1"/>
        </w:rPr>
        <w:t>roducts available for Compute such as Virtual Machines, Virtual Machine Scale Sets, App Service and Functions</w:t>
      </w:r>
    </w:p>
    <w:p w14:paraId="6533C60C" w14:textId="3B087703" w:rsidR="00ED58DE" w:rsidRDefault="00ED58DE" w:rsidP="00ED58DE">
      <w:pPr>
        <w:pStyle w:val="ListParagraph"/>
        <w:numPr>
          <w:ilvl w:val="2"/>
          <w:numId w:val="19"/>
        </w:numPr>
        <w:rPr>
          <w:rFonts w:cstheme="minorHAnsi"/>
          <w:color w:val="000000" w:themeColor="text1"/>
        </w:rPr>
      </w:pPr>
      <w:r>
        <w:rPr>
          <w:rFonts w:cstheme="minorHAnsi"/>
          <w:color w:val="000000" w:themeColor="text1"/>
        </w:rPr>
        <w:lastRenderedPageBreak/>
        <w:t xml:space="preserve">Topic 3 – </w:t>
      </w:r>
      <w:r w:rsidRPr="00D74471">
        <w:rPr>
          <w:rFonts w:cstheme="minorHAnsi"/>
          <w:color w:val="4472C4" w:themeColor="accent1"/>
        </w:rPr>
        <w:t xml:space="preserve">Video: </w:t>
      </w:r>
      <w:r>
        <w:rPr>
          <w:rFonts w:cstheme="minorHAnsi"/>
          <w:color w:val="000000" w:themeColor="text1"/>
        </w:rPr>
        <w:t>Azure Networking Services</w:t>
      </w:r>
    </w:p>
    <w:p w14:paraId="144D8B2B" w14:textId="2B50379D" w:rsidR="00E2442B" w:rsidRPr="00124694"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4 - </w:t>
      </w:r>
      <w:r w:rsidR="00587B6C">
        <w:rPr>
          <w:rFonts w:cstheme="minorHAnsi"/>
          <w:color w:val="000000" w:themeColor="text1"/>
        </w:rPr>
        <w:t xml:space="preserve"> Azure Networking Services - </w:t>
      </w:r>
      <w:r w:rsidR="002E7CFC">
        <w:rPr>
          <w:rFonts w:cstheme="minorHAnsi"/>
          <w:color w:val="000000" w:themeColor="text1"/>
        </w:rPr>
        <w:t>P</w:t>
      </w:r>
      <w:r w:rsidR="00E2442B">
        <w:rPr>
          <w:rFonts w:cstheme="minorHAnsi"/>
          <w:color w:val="000000" w:themeColor="text1"/>
        </w:rPr>
        <w:t>roducts available for Networking such as Virtual Network, Load Balancer, VPN Gateway, Application Gateway and Content Delivery Network</w:t>
      </w:r>
    </w:p>
    <w:p w14:paraId="04AF73FC" w14:textId="038F26B3" w:rsidR="00ED58DE"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5 – </w:t>
      </w:r>
      <w:r w:rsidRPr="00D74471">
        <w:rPr>
          <w:rFonts w:cstheme="minorHAnsi"/>
          <w:color w:val="4472C4" w:themeColor="accent1"/>
        </w:rPr>
        <w:t xml:space="preserve">Video: </w:t>
      </w:r>
      <w:r>
        <w:rPr>
          <w:rFonts w:cstheme="minorHAnsi"/>
          <w:color w:val="000000" w:themeColor="text1"/>
        </w:rPr>
        <w:t>Azure Storage Services</w:t>
      </w:r>
    </w:p>
    <w:p w14:paraId="7DE0A8E4" w14:textId="6464BFD3" w:rsidR="00E2442B"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6 - </w:t>
      </w:r>
      <w:r w:rsidR="00587B6C">
        <w:rPr>
          <w:rFonts w:cstheme="minorHAnsi"/>
          <w:color w:val="000000" w:themeColor="text1"/>
        </w:rPr>
        <w:t xml:space="preserve">Azure Storage Services  - </w:t>
      </w:r>
      <w:r w:rsidR="002E7CFC">
        <w:rPr>
          <w:rFonts w:cstheme="minorHAnsi"/>
          <w:color w:val="000000" w:themeColor="text1"/>
        </w:rPr>
        <w:t>Products</w:t>
      </w:r>
      <w:r w:rsidR="00E2442B">
        <w:rPr>
          <w:rFonts w:cstheme="minorHAnsi"/>
          <w:color w:val="000000" w:themeColor="text1"/>
        </w:rPr>
        <w:t xml:space="preserve"> available for Storage such as Blob Storage, Disk Storage, File Storage and Archive Storage</w:t>
      </w:r>
    </w:p>
    <w:p w14:paraId="14F304DB" w14:textId="448AE925" w:rsidR="00ED58DE"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7 – </w:t>
      </w:r>
      <w:r w:rsidRPr="00D74471">
        <w:rPr>
          <w:rFonts w:cstheme="minorHAnsi"/>
          <w:color w:val="4472C4" w:themeColor="accent1"/>
        </w:rPr>
        <w:t xml:space="preserve">Video: </w:t>
      </w:r>
      <w:r>
        <w:rPr>
          <w:rFonts w:cstheme="minorHAnsi"/>
          <w:color w:val="000000" w:themeColor="text1"/>
        </w:rPr>
        <w:t>Azure Data Services</w:t>
      </w:r>
    </w:p>
    <w:p w14:paraId="2EBC1C7A" w14:textId="225B3E83" w:rsidR="00E2442B"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8 - </w:t>
      </w:r>
      <w:r w:rsidR="00390EE6">
        <w:rPr>
          <w:rFonts w:cstheme="minorHAnsi"/>
          <w:color w:val="000000" w:themeColor="text1"/>
        </w:rPr>
        <w:t xml:space="preserve">Azure Data Services  - </w:t>
      </w:r>
      <w:r w:rsidR="002E7CFC">
        <w:rPr>
          <w:rFonts w:cstheme="minorHAnsi"/>
          <w:color w:val="000000" w:themeColor="text1"/>
        </w:rPr>
        <w:t>P</w:t>
      </w:r>
      <w:r w:rsidR="00E2442B">
        <w:rPr>
          <w:rFonts w:cstheme="minorHAnsi"/>
          <w:color w:val="000000" w:themeColor="text1"/>
        </w:rPr>
        <w:t>roducts available for Databases such as CosmosDB, Azure SQL Database, Azure Database Migration service and Azure SQL Data Warehouse</w:t>
      </w:r>
    </w:p>
    <w:p w14:paraId="39223CD0" w14:textId="1A4448C2" w:rsidR="00ED58DE"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9 – </w:t>
      </w:r>
      <w:r w:rsidRPr="00D74471">
        <w:rPr>
          <w:rFonts w:cstheme="minorHAnsi"/>
          <w:color w:val="4472C4" w:themeColor="accent1"/>
        </w:rPr>
        <w:t xml:space="preserve">Video: </w:t>
      </w:r>
      <w:r>
        <w:rPr>
          <w:rFonts w:cstheme="minorHAnsi"/>
          <w:color w:val="000000" w:themeColor="text1"/>
        </w:rPr>
        <w:t>Azure Marketplace</w:t>
      </w:r>
    </w:p>
    <w:p w14:paraId="019D52A9" w14:textId="19533926" w:rsidR="00E2442B" w:rsidRDefault="00ED58DE" w:rsidP="00ED58DE">
      <w:pPr>
        <w:pStyle w:val="ListParagraph"/>
        <w:numPr>
          <w:ilvl w:val="2"/>
          <w:numId w:val="19"/>
        </w:numPr>
        <w:rPr>
          <w:rFonts w:cstheme="minorHAnsi"/>
          <w:color w:val="000000" w:themeColor="text1"/>
        </w:rPr>
      </w:pPr>
      <w:r>
        <w:rPr>
          <w:rFonts w:cstheme="minorHAnsi"/>
          <w:color w:val="000000" w:themeColor="text1"/>
        </w:rPr>
        <w:t xml:space="preserve">Topic 10 - </w:t>
      </w:r>
      <w:r w:rsidR="00BA7064">
        <w:rPr>
          <w:rFonts w:cstheme="minorHAnsi"/>
          <w:color w:val="000000" w:themeColor="text1"/>
        </w:rPr>
        <w:t xml:space="preserve">Azure Marketplace - </w:t>
      </w:r>
      <w:r w:rsidR="00E2442B">
        <w:rPr>
          <w:rFonts w:cstheme="minorHAnsi"/>
          <w:color w:val="000000" w:themeColor="text1"/>
        </w:rPr>
        <w:t>Describe the Azure Marketplace and its usage scenarios</w:t>
      </w:r>
    </w:p>
    <w:p w14:paraId="0B78C4CF" w14:textId="356F2D17" w:rsidR="00E2442B" w:rsidRDefault="00E2442B" w:rsidP="0076167D">
      <w:pPr>
        <w:pStyle w:val="ListParagraph"/>
        <w:numPr>
          <w:ilvl w:val="1"/>
          <w:numId w:val="31"/>
        </w:numPr>
        <w:rPr>
          <w:rFonts w:cstheme="minorHAnsi"/>
          <w:color w:val="000000" w:themeColor="text1"/>
        </w:rPr>
      </w:pPr>
      <w:r w:rsidRPr="00AB7C79">
        <w:rPr>
          <w:rFonts w:cstheme="minorHAnsi"/>
          <w:color w:val="000000" w:themeColor="text1"/>
        </w:rPr>
        <w:t>Azure</w:t>
      </w:r>
      <w:r w:rsidR="005F354E">
        <w:rPr>
          <w:rFonts w:cstheme="minorHAnsi"/>
          <w:color w:val="000000" w:themeColor="text1"/>
        </w:rPr>
        <w:t xml:space="preserve"> Solutions</w:t>
      </w:r>
    </w:p>
    <w:p w14:paraId="6F9C27D8" w14:textId="2816142D" w:rsidR="00ED58DE"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1</w:t>
      </w:r>
      <w:r>
        <w:rPr>
          <w:rFonts w:cstheme="minorHAnsi"/>
          <w:color w:val="000000" w:themeColor="text1"/>
        </w:rPr>
        <w:t xml:space="preserve"> – </w:t>
      </w:r>
      <w:r w:rsidRPr="00D74471">
        <w:rPr>
          <w:rFonts w:cstheme="minorHAnsi"/>
          <w:color w:val="4472C4" w:themeColor="accent1"/>
        </w:rPr>
        <w:t xml:space="preserve">Video: </w:t>
      </w:r>
      <w:r>
        <w:rPr>
          <w:rFonts w:cstheme="minorHAnsi"/>
          <w:color w:val="000000" w:themeColor="text1"/>
        </w:rPr>
        <w:t xml:space="preserve">Internet of Things (IoT) </w:t>
      </w:r>
    </w:p>
    <w:p w14:paraId="33230182" w14:textId="7210CA93"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2</w:t>
      </w:r>
      <w:r>
        <w:rPr>
          <w:rFonts w:cstheme="minorHAnsi"/>
          <w:color w:val="000000" w:themeColor="text1"/>
        </w:rPr>
        <w:t xml:space="preserve"> - </w:t>
      </w:r>
      <w:r w:rsidR="00935C64">
        <w:rPr>
          <w:rFonts w:cstheme="minorHAnsi"/>
          <w:color w:val="000000" w:themeColor="text1"/>
        </w:rPr>
        <w:t xml:space="preserve">Internet of Things (IoT) - </w:t>
      </w:r>
      <w:r w:rsidR="00E2442B">
        <w:rPr>
          <w:rFonts w:cstheme="minorHAnsi"/>
          <w:color w:val="000000" w:themeColor="text1"/>
        </w:rPr>
        <w:t>Internet of Things (IoT) and some of the products that are available for IoT on Azure such as IoT Fundamentals, IoT Hub and IoT Central</w:t>
      </w:r>
    </w:p>
    <w:p w14:paraId="32C1BBBE" w14:textId="4369BA72" w:rsidR="00ED58DE"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3</w:t>
      </w:r>
      <w:r>
        <w:rPr>
          <w:rFonts w:cstheme="minorHAnsi"/>
          <w:color w:val="000000" w:themeColor="text1"/>
        </w:rPr>
        <w:t xml:space="preserve"> – </w:t>
      </w:r>
      <w:r w:rsidRPr="00D74471">
        <w:rPr>
          <w:rFonts w:cstheme="minorHAnsi"/>
          <w:color w:val="4472C4" w:themeColor="accent1"/>
        </w:rPr>
        <w:t xml:space="preserve">Video: </w:t>
      </w:r>
      <w:r>
        <w:rPr>
          <w:rFonts w:cstheme="minorHAnsi"/>
          <w:color w:val="000000" w:themeColor="text1"/>
        </w:rPr>
        <w:t xml:space="preserve">Data and Analytics </w:t>
      </w:r>
    </w:p>
    <w:p w14:paraId="60FDA211" w14:textId="4A227CAF"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4</w:t>
      </w:r>
      <w:r>
        <w:rPr>
          <w:rFonts w:cstheme="minorHAnsi"/>
          <w:color w:val="000000" w:themeColor="text1"/>
        </w:rPr>
        <w:t xml:space="preserve"> - </w:t>
      </w:r>
      <w:r w:rsidR="00935C64">
        <w:rPr>
          <w:rFonts w:cstheme="minorHAnsi"/>
          <w:color w:val="000000" w:themeColor="text1"/>
        </w:rPr>
        <w:t xml:space="preserve">Data and Analytics - </w:t>
      </w:r>
      <w:r w:rsidR="00E2442B">
        <w:rPr>
          <w:rFonts w:cstheme="minorHAnsi"/>
          <w:color w:val="000000" w:themeColor="text1"/>
        </w:rPr>
        <w:t>Big Data and Analytics and some of the products that are available for Big Data and Analytics such as SQL Data Warehouse, HDInsight and Data Lake Analytics</w:t>
      </w:r>
    </w:p>
    <w:p w14:paraId="330D657A" w14:textId="64E7136C" w:rsidR="00ED58DE"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5</w:t>
      </w:r>
      <w:r>
        <w:rPr>
          <w:rFonts w:cstheme="minorHAnsi"/>
          <w:color w:val="000000" w:themeColor="text1"/>
        </w:rPr>
        <w:t xml:space="preserve"> - </w:t>
      </w:r>
      <w:r w:rsidR="00D74471" w:rsidRPr="00D74471">
        <w:rPr>
          <w:rFonts w:cstheme="minorHAnsi"/>
          <w:color w:val="4472C4" w:themeColor="accent1"/>
        </w:rPr>
        <w:t xml:space="preserve">Video: </w:t>
      </w:r>
      <w:r>
        <w:rPr>
          <w:rFonts w:cstheme="minorHAnsi"/>
          <w:color w:val="000000" w:themeColor="text1"/>
        </w:rPr>
        <w:t xml:space="preserve">Artificial Intelligence (AI) </w:t>
      </w:r>
    </w:p>
    <w:p w14:paraId="7D3F5375" w14:textId="0FE0F027"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6</w:t>
      </w:r>
      <w:r>
        <w:rPr>
          <w:rFonts w:cstheme="minorHAnsi"/>
          <w:color w:val="000000" w:themeColor="text1"/>
        </w:rPr>
        <w:t xml:space="preserve"> - </w:t>
      </w:r>
      <w:r w:rsidR="00F903CA">
        <w:rPr>
          <w:rFonts w:cstheme="minorHAnsi"/>
          <w:color w:val="000000" w:themeColor="text1"/>
        </w:rPr>
        <w:t xml:space="preserve">Artificial Intelligence (AI) - </w:t>
      </w:r>
      <w:r w:rsidR="00E2442B">
        <w:rPr>
          <w:rFonts w:cstheme="minorHAnsi"/>
          <w:color w:val="000000" w:themeColor="text1"/>
        </w:rPr>
        <w:t>Artificial Intelligence (AI) and some of the products that are available for AI such as Azure Machine Learning Service and Studio</w:t>
      </w:r>
    </w:p>
    <w:p w14:paraId="028E1F62" w14:textId="18894349" w:rsidR="00ED58DE"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7</w:t>
      </w:r>
      <w:r>
        <w:rPr>
          <w:rFonts w:cstheme="minorHAnsi"/>
          <w:color w:val="000000" w:themeColor="text1"/>
        </w:rPr>
        <w:t xml:space="preserve"> – </w:t>
      </w:r>
      <w:r w:rsidR="00D74471" w:rsidRPr="00D74471">
        <w:rPr>
          <w:rFonts w:cstheme="minorHAnsi"/>
          <w:color w:val="4472C4" w:themeColor="accent1"/>
        </w:rPr>
        <w:t xml:space="preserve">Video: </w:t>
      </w:r>
      <w:r>
        <w:rPr>
          <w:rFonts w:cstheme="minorHAnsi"/>
          <w:color w:val="000000" w:themeColor="text1"/>
        </w:rPr>
        <w:t xml:space="preserve">Serverless computing </w:t>
      </w:r>
    </w:p>
    <w:p w14:paraId="0171999B" w14:textId="0EACDC3A" w:rsidR="00E2442B"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8</w:t>
      </w:r>
      <w:r>
        <w:rPr>
          <w:rFonts w:cstheme="minorHAnsi"/>
          <w:color w:val="000000" w:themeColor="text1"/>
        </w:rPr>
        <w:t xml:space="preserve"> - </w:t>
      </w:r>
      <w:r w:rsidR="00B86DC9">
        <w:rPr>
          <w:rFonts w:cstheme="minorHAnsi"/>
          <w:color w:val="000000" w:themeColor="text1"/>
        </w:rPr>
        <w:t xml:space="preserve">Serverless computing - </w:t>
      </w:r>
      <w:r w:rsidR="00E2442B">
        <w:rPr>
          <w:rFonts w:cstheme="minorHAnsi"/>
          <w:color w:val="000000" w:themeColor="text1"/>
        </w:rPr>
        <w:t xml:space="preserve">Serverless computing and some of the Azure products that are available for serverless computing such as </w:t>
      </w:r>
      <w:r w:rsidR="00E2442B" w:rsidRPr="009D1796">
        <w:rPr>
          <w:rFonts w:cstheme="minorHAnsi"/>
          <w:color w:val="000000" w:themeColor="text1"/>
        </w:rPr>
        <w:t>Azure Functions, Logic Apps</w:t>
      </w:r>
      <w:r w:rsidR="00E2442B">
        <w:rPr>
          <w:rFonts w:cstheme="minorHAnsi"/>
          <w:color w:val="000000" w:themeColor="text1"/>
        </w:rPr>
        <w:t xml:space="preserve"> and</w:t>
      </w:r>
      <w:r w:rsidR="00E2442B" w:rsidRPr="009D1796">
        <w:rPr>
          <w:rFonts w:cstheme="minorHAnsi"/>
          <w:color w:val="000000" w:themeColor="text1"/>
        </w:rPr>
        <w:t xml:space="preserve"> App grid</w:t>
      </w:r>
    </w:p>
    <w:p w14:paraId="5AAB0C24" w14:textId="60137B9B" w:rsidR="00D74471" w:rsidRDefault="00D74471" w:rsidP="00ED58DE">
      <w:pPr>
        <w:pStyle w:val="ListParagraph"/>
        <w:numPr>
          <w:ilvl w:val="2"/>
          <w:numId w:val="20"/>
        </w:numPr>
        <w:rPr>
          <w:rFonts w:cstheme="minorHAnsi"/>
          <w:color w:val="000000" w:themeColor="text1"/>
        </w:rPr>
      </w:pPr>
      <w:r>
        <w:rPr>
          <w:rFonts w:cstheme="minorHAnsi"/>
          <w:color w:val="000000" w:themeColor="text1"/>
        </w:rPr>
        <w:t xml:space="preserve">Topic 9 – </w:t>
      </w:r>
      <w:r w:rsidRPr="00D74471">
        <w:rPr>
          <w:rFonts w:cstheme="minorHAnsi"/>
          <w:color w:val="4472C4" w:themeColor="accent1"/>
        </w:rPr>
        <w:t>Video:</w:t>
      </w:r>
      <w:r>
        <w:rPr>
          <w:rFonts w:cstheme="minorHAnsi"/>
          <w:color w:val="4472C4" w:themeColor="accent1"/>
        </w:rPr>
        <w:t xml:space="preserve"> </w:t>
      </w:r>
      <w:commentRangeStart w:id="32"/>
      <w:r w:rsidRPr="00D74471">
        <w:rPr>
          <w:rFonts w:cstheme="minorHAnsi"/>
          <w:color w:val="000000" w:themeColor="text1"/>
        </w:rPr>
        <w:t>DevOps</w:t>
      </w:r>
      <w:commentRangeEnd w:id="32"/>
      <w:r w:rsidR="006B0DDB">
        <w:rPr>
          <w:rStyle w:val="CommentReference"/>
        </w:rPr>
        <w:commentReference w:id="32"/>
      </w:r>
      <w:r w:rsidRPr="00D74471">
        <w:rPr>
          <w:rFonts w:cstheme="minorHAnsi"/>
          <w:color w:val="000000" w:themeColor="text1"/>
        </w:rPr>
        <w:t xml:space="preserve"> </w:t>
      </w:r>
    </w:p>
    <w:p w14:paraId="03473C1B" w14:textId="6679C9BD" w:rsidR="00ED58DE" w:rsidRDefault="00ED58DE" w:rsidP="00ED58DE">
      <w:pPr>
        <w:pStyle w:val="ListParagraph"/>
        <w:numPr>
          <w:ilvl w:val="2"/>
          <w:numId w:val="20"/>
        </w:numPr>
        <w:rPr>
          <w:rFonts w:cstheme="minorHAnsi"/>
          <w:color w:val="000000" w:themeColor="text1"/>
        </w:rPr>
      </w:pPr>
      <w:r>
        <w:rPr>
          <w:rFonts w:cstheme="minorHAnsi"/>
          <w:color w:val="000000" w:themeColor="text1"/>
        </w:rPr>
        <w:t xml:space="preserve">Topic </w:t>
      </w:r>
      <w:r w:rsidR="00BD088E">
        <w:rPr>
          <w:rFonts w:cstheme="minorHAnsi"/>
          <w:color w:val="000000" w:themeColor="text1"/>
        </w:rPr>
        <w:t>10</w:t>
      </w:r>
      <w:r>
        <w:rPr>
          <w:rFonts w:cstheme="minorHAnsi"/>
          <w:color w:val="000000" w:themeColor="text1"/>
        </w:rPr>
        <w:t xml:space="preserve"> – </w:t>
      </w:r>
      <w:commentRangeStart w:id="33"/>
      <w:r w:rsidR="00B86DC9" w:rsidRPr="00D74471">
        <w:rPr>
          <w:rFonts w:cstheme="minorHAnsi"/>
          <w:color w:val="000000" w:themeColor="text1"/>
        </w:rPr>
        <w:t>DevOps</w:t>
      </w:r>
      <w:commentRangeEnd w:id="33"/>
      <w:r w:rsidR="00B86DC9">
        <w:rPr>
          <w:rStyle w:val="CommentReference"/>
        </w:rPr>
        <w:commentReference w:id="33"/>
      </w:r>
      <w:r w:rsidR="00B86DC9" w:rsidRPr="00D74471">
        <w:rPr>
          <w:rFonts w:cstheme="minorHAnsi"/>
          <w:color w:val="000000" w:themeColor="text1"/>
        </w:rPr>
        <w:t xml:space="preserve"> </w:t>
      </w:r>
      <w:r w:rsidR="00B86DC9">
        <w:rPr>
          <w:rFonts w:cstheme="minorHAnsi"/>
          <w:color w:val="000000" w:themeColor="text1"/>
        </w:rPr>
        <w:t xml:space="preserve">- </w:t>
      </w:r>
      <w:r>
        <w:rPr>
          <w:rFonts w:cstheme="minorHAnsi"/>
          <w:color w:val="000000" w:themeColor="text1"/>
        </w:rPr>
        <w:t>DevOps</w:t>
      </w:r>
      <w:r w:rsidR="00D74471">
        <w:rPr>
          <w:rFonts w:cstheme="minorHAnsi"/>
          <w:color w:val="000000" w:themeColor="text1"/>
        </w:rPr>
        <w:t xml:space="preserve"> and some of the Azure services available for DevOps </w:t>
      </w:r>
    </w:p>
    <w:p w14:paraId="7E1E8A93" w14:textId="60BD0F6F" w:rsidR="00E2442B" w:rsidRDefault="00ED58DE" w:rsidP="00ED58DE">
      <w:pPr>
        <w:pStyle w:val="ListParagraph"/>
        <w:numPr>
          <w:ilvl w:val="2"/>
          <w:numId w:val="20"/>
        </w:numPr>
        <w:rPr>
          <w:rFonts w:cstheme="minorHAnsi"/>
          <w:color w:val="000000" w:themeColor="text1"/>
        </w:rPr>
      </w:pPr>
      <w:commentRangeStart w:id="34"/>
      <w:r>
        <w:rPr>
          <w:rFonts w:cstheme="minorHAnsi"/>
          <w:color w:val="000000" w:themeColor="text1"/>
        </w:rPr>
        <w:t xml:space="preserve">Topic </w:t>
      </w:r>
      <w:r w:rsidR="00BD088E">
        <w:rPr>
          <w:rFonts w:cstheme="minorHAnsi"/>
          <w:color w:val="000000" w:themeColor="text1"/>
        </w:rPr>
        <w:t xml:space="preserve">11 </w:t>
      </w:r>
      <w:commentRangeEnd w:id="34"/>
      <w:r w:rsidR="004A545F">
        <w:rPr>
          <w:rStyle w:val="CommentReference"/>
        </w:rPr>
        <w:commentReference w:id="34"/>
      </w:r>
      <w:r>
        <w:rPr>
          <w:rFonts w:cstheme="minorHAnsi"/>
          <w:color w:val="000000" w:themeColor="text1"/>
        </w:rPr>
        <w:t xml:space="preserve">- </w:t>
      </w:r>
      <w:r w:rsidR="00951506">
        <w:rPr>
          <w:rFonts w:cstheme="minorHAnsi"/>
          <w:color w:val="000000" w:themeColor="text1"/>
        </w:rPr>
        <w:t>B</w:t>
      </w:r>
      <w:r w:rsidR="00E2442B">
        <w:rPr>
          <w:rFonts w:cstheme="minorHAnsi"/>
          <w:color w:val="000000" w:themeColor="text1"/>
        </w:rPr>
        <w:t>enefits and outcomes available using these Azure solutions</w:t>
      </w:r>
    </w:p>
    <w:p w14:paraId="74B71D3D" w14:textId="00AA7881" w:rsidR="00E2442B" w:rsidRDefault="00E2442B" w:rsidP="0076167D">
      <w:pPr>
        <w:pStyle w:val="ListParagraph"/>
        <w:numPr>
          <w:ilvl w:val="1"/>
          <w:numId w:val="31"/>
        </w:numPr>
        <w:rPr>
          <w:rFonts w:cstheme="minorHAnsi"/>
          <w:color w:val="000000" w:themeColor="text1"/>
        </w:rPr>
      </w:pPr>
      <w:r>
        <w:rPr>
          <w:rFonts w:cstheme="minorHAnsi"/>
          <w:color w:val="000000" w:themeColor="text1"/>
        </w:rPr>
        <w:t>Azure management tools</w:t>
      </w:r>
    </w:p>
    <w:p w14:paraId="7F96E2D2" w14:textId="3AC7F087" w:rsidR="008574AE" w:rsidRDefault="008574AE" w:rsidP="008574AE">
      <w:pPr>
        <w:pStyle w:val="ListParagraph"/>
        <w:numPr>
          <w:ilvl w:val="2"/>
          <w:numId w:val="21"/>
        </w:numPr>
        <w:rPr>
          <w:rFonts w:cstheme="minorHAnsi"/>
          <w:color w:val="000000" w:themeColor="text1"/>
        </w:rPr>
      </w:pPr>
      <w:r>
        <w:rPr>
          <w:rFonts w:cstheme="minorHAnsi"/>
          <w:color w:val="000000" w:themeColor="text1"/>
        </w:rPr>
        <w:t xml:space="preserve">Topic 1 – </w:t>
      </w:r>
      <w:r w:rsidRPr="008574AE">
        <w:rPr>
          <w:rFonts w:cstheme="minorHAnsi"/>
          <w:color w:val="4472C4" w:themeColor="accent1"/>
        </w:rPr>
        <w:t>Video</w:t>
      </w:r>
      <w:r>
        <w:rPr>
          <w:rFonts w:cstheme="minorHAnsi"/>
          <w:color w:val="000000" w:themeColor="text1"/>
        </w:rPr>
        <w:t>: Azure Management Tools (covering topic 2)</w:t>
      </w:r>
    </w:p>
    <w:p w14:paraId="2FE9B1DC" w14:textId="3A7C2477" w:rsidR="00E2442B" w:rsidRDefault="008574AE" w:rsidP="008574AE">
      <w:pPr>
        <w:pStyle w:val="ListParagraph"/>
        <w:numPr>
          <w:ilvl w:val="2"/>
          <w:numId w:val="21"/>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 xml:space="preserve">Azure </w:t>
      </w:r>
      <w:r w:rsidR="00442B53">
        <w:rPr>
          <w:rFonts w:cstheme="minorHAnsi"/>
          <w:color w:val="000000" w:themeColor="text1"/>
        </w:rPr>
        <w:t xml:space="preserve">management </w:t>
      </w:r>
      <w:r w:rsidR="00E2442B">
        <w:rPr>
          <w:rFonts w:cstheme="minorHAnsi"/>
          <w:color w:val="000000" w:themeColor="text1"/>
        </w:rPr>
        <w:t xml:space="preserve">tools </w:t>
      </w:r>
      <w:r w:rsidR="00442B53">
        <w:rPr>
          <w:rFonts w:cstheme="minorHAnsi"/>
          <w:color w:val="000000" w:themeColor="text1"/>
        </w:rPr>
        <w:t xml:space="preserve"> - i.e. </w:t>
      </w:r>
      <w:r w:rsidR="00E2442B">
        <w:rPr>
          <w:rFonts w:cstheme="minorHAnsi"/>
          <w:color w:val="000000" w:themeColor="text1"/>
        </w:rPr>
        <w:t>such as Azure CLI, PowerShell and the Azure Portal</w:t>
      </w:r>
      <w:r w:rsidR="00442B53">
        <w:rPr>
          <w:rFonts w:cstheme="minorHAnsi"/>
          <w:color w:val="000000" w:themeColor="text1"/>
        </w:rPr>
        <w:t xml:space="preserve">, will include </w:t>
      </w:r>
      <w:commentRangeStart w:id="35"/>
      <w:r w:rsidR="00442B53">
        <w:rPr>
          <w:rFonts w:cstheme="minorHAnsi"/>
          <w:color w:val="000000" w:themeColor="text1"/>
        </w:rPr>
        <w:t xml:space="preserve">powershell core, SDK and APIs </w:t>
      </w:r>
      <w:commentRangeEnd w:id="35"/>
      <w:r w:rsidR="00442B53">
        <w:rPr>
          <w:rStyle w:val="CommentReference"/>
        </w:rPr>
        <w:commentReference w:id="35"/>
      </w:r>
      <w:r w:rsidR="00442B53">
        <w:rPr>
          <w:rFonts w:cstheme="minorHAnsi"/>
          <w:color w:val="000000" w:themeColor="text1"/>
        </w:rPr>
        <w:t>at high level also</w:t>
      </w:r>
      <w:r w:rsidR="006D7584">
        <w:rPr>
          <w:rFonts w:cstheme="minorHAnsi"/>
          <w:color w:val="000000" w:themeColor="text1"/>
        </w:rPr>
        <w:t>.</w:t>
      </w:r>
    </w:p>
    <w:p w14:paraId="542D8EFF" w14:textId="68D01030" w:rsidR="008574AE" w:rsidRDefault="008574AE" w:rsidP="008574AE">
      <w:pPr>
        <w:pStyle w:val="ListParagraph"/>
        <w:numPr>
          <w:ilvl w:val="2"/>
          <w:numId w:val="21"/>
        </w:numPr>
        <w:rPr>
          <w:rFonts w:cstheme="minorHAnsi"/>
          <w:color w:val="000000" w:themeColor="text1"/>
        </w:rPr>
      </w:pPr>
      <w:r>
        <w:rPr>
          <w:rFonts w:cstheme="minorHAnsi"/>
          <w:color w:val="000000" w:themeColor="text1"/>
        </w:rPr>
        <w:t xml:space="preserve">Topic 3 – </w:t>
      </w:r>
      <w:r w:rsidRPr="008574AE">
        <w:rPr>
          <w:rFonts w:cstheme="minorHAnsi"/>
          <w:color w:val="4472C4" w:themeColor="accent1"/>
        </w:rPr>
        <w:t xml:space="preserve">Video: </w:t>
      </w:r>
      <w:r w:rsidRPr="004A1C9F">
        <w:rPr>
          <w:rFonts w:cstheme="minorHAnsi"/>
          <w:color w:val="000000" w:themeColor="text1"/>
        </w:rPr>
        <w:t xml:space="preserve">Azure Advisor </w:t>
      </w:r>
      <w:r w:rsidRPr="008574AE">
        <w:rPr>
          <w:rFonts w:cstheme="minorHAnsi"/>
          <w:color w:val="000000" w:themeColor="text1"/>
        </w:rPr>
        <w:t>(covering topic 4)</w:t>
      </w:r>
    </w:p>
    <w:p w14:paraId="33286E8F" w14:textId="478FC132" w:rsidR="00EF1FF6" w:rsidRDefault="008574AE" w:rsidP="008574AE">
      <w:pPr>
        <w:pStyle w:val="ListParagraph"/>
        <w:numPr>
          <w:ilvl w:val="2"/>
          <w:numId w:val="21"/>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Azure Advisor</w:t>
      </w:r>
    </w:p>
    <w:p w14:paraId="31263F70" w14:textId="75BF9783" w:rsidR="00EF1FF6" w:rsidRDefault="00EF1FF6" w:rsidP="0076167D">
      <w:pPr>
        <w:pStyle w:val="ListParagraph"/>
        <w:numPr>
          <w:ilvl w:val="1"/>
          <w:numId w:val="31"/>
        </w:numPr>
        <w:rPr>
          <w:rFonts w:cstheme="minorHAnsi"/>
          <w:color w:val="000000" w:themeColor="text1"/>
        </w:rPr>
      </w:pPr>
      <w:r>
        <w:rPr>
          <w:rFonts w:cstheme="minorHAnsi"/>
          <w:color w:val="000000" w:themeColor="text1"/>
        </w:rPr>
        <w:t xml:space="preserve">Module </w:t>
      </w:r>
      <w:r w:rsidR="00386BE4">
        <w:rPr>
          <w:rFonts w:cstheme="minorHAnsi"/>
          <w:color w:val="000000" w:themeColor="text1"/>
        </w:rPr>
        <w:t>3</w:t>
      </w:r>
      <w:r>
        <w:rPr>
          <w:rFonts w:cstheme="minorHAnsi"/>
          <w:color w:val="000000" w:themeColor="text1"/>
        </w:rPr>
        <w:t xml:space="preserve"> Review Questions</w:t>
      </w:r>
    </w:p>
    <w:p w14:paraId="235C7D36" w14:textId="6001E365" w:rsidR="00EF1FF6" w:rsidRDefault="008574AE" w:rsidP="008574AE">
      <w:pPr>
        <w:pStyle w:val="ListParagraph"/>
        <w:numPr>
          <w:ilvl w:val="2"/>
          <w:numId w:val="22"/>
        </w:numPr>
        <w:rPr>
          <w:rFonts w:cstheme="minorHAnsi"/>
          <w:color w:val="000000" w:themeColor="text1"/>
        </w:rPr>
      </w:pPr>
      <w:r>
        <w:rPr>
          <w:rFonts w:cstheme="minorHAnsi"/>
          <w:color w:val="000000" w:themeColor="text1"/>
        </w:rPr>
        <w:t xml:space="preserve">Topic 1 - </w:t>
      </w:r>
      <w:r w:rsidR="00EF1FF6">
        <w:rPr>
          <w:rFonts w:cstheme="minorHAnsi"/>
          <w:color w:val="000000" w:themeColor="text1"/>
        </w:rPr>
        <w:t>End of Module Review Questions</w:t>
      </w:r>
    </w:p>
    <w:p w14:paraId="2E3C4C12" w14:textId="5E415924" w:rsidR="00EF1FF6" w:rsidRDefault="00EF1FF6" w:rsidP="0076167D">
      <w:pPr>
        <w:pStyle w:val="ListParagraph"/>
        <w:numPr>
          <w:ilvl w:val="1"/>
          <w:numId w:val="31"/>
        </w:numPr>
        <w:rPr>
          <w:rFonts w:cstheme="minorHAnsi"/>
          <w:color w:val="000000" w:themeColor="text1"/>
        </w:rPr>
      </w:pPr>
      <w:r>
        <w:rPr>
          <w:rFonts w:cstheme="minorHAnsi"/>
          <w:color w:val="000000" w:themeColor="text1"/>
        </w:rPr>
        <w:t xml:space="preserve">Module </w:t>
      </w:r>
      <w:r w:rsidR="00386BE4">
        <w:rPr>
          <w:rFonts w:cstheme="minorHAnsi"/>
          <w:color w:val="000000" w:themeColor="text1"/>
        </w:rPr>
        <w:t>3</w:t>
      </w:r>
      <w:r>
        <w:rPr>
          <w:rFonts w:cstheme="minorHAnsi"/>
          <w:color w:val="000000" w:themeColor="text1"/>
        </w:rPr>
        <w:t xml:space="preserve"> Summary</w:t>
      </w:r>
    </w:p>
    <w:p w14:paraId="5A3F2501" w14:textId="16AD7444" w:rsidR="00EF1FF6" w:rsidRDefault="00EF1FF6" w:rsidP="008574AE">
      <w:pPr>
        <w:pStyle w:val="ListParagraph"/>
        <w:numPr>
          <w:ilvl w:val="2"/>
          <w:numId w:val="23"/>
        </w:numPr>
        <w:rPr>
          <w:rFonts w:cstheme="minorHAnsi"/>
          <w:color w:val="000000" w:themeColor="text1"/>
        </w:rPr>
      </w:pPr>
      <w:r>
        <w:rPr>
          <w:rFonts w:cstheme="minorHAnsi"/>
          <w:color w:val="000000" w:themeColor="text1"/>
        </w:rPr>
        <w:t xml:space="preserve"> </w:t>
      </w:r>
      <w:r w:rsidR="008574AE">
        <w:rPr>
          <w:rFonts w:cstheme="minorHAnsi"/>
          <w:color w:val="000000" w:themeColor="text1"/>
        </w:rPr>
        <w:t xml:space="preserve">Topic 1 </w:t>
      </w:r>
      <w:r w:rsidR="00824ED2">
        <w:rPr>
          <w:rFonts w:cstheme="minorHAnsi"/>
          <w:color w:val="000000" w:themeColor="text1"/>
        </w:rPr>
        <w:t>–</w:t>
      </w:r>
      <w:r w:rsidR="008574AE">
        <w:rPr>
          <w:rFonts w:cstheme="minorHAnsi"/>
          <w:color w:val="000000" w:themeColor="text1"/>
        </w:rPr>
        <w:t xml:space="preserve"> </w:t>
      </w:r>
      <w:r w:rsidRPr="00824ED2">
        <w:rPr>
          <w:rFonts w:cstheme="minorHAnsi"/>
          <w:color w:val="4472C4" w:themeColor="accent1"/>
        </w:rPr>
        <w:t>Video</w:t>
      </w:r>
      <w:r w:rsidR="00824ED2" w:rsidRPr="00824ED2">
        <w:rPr>
          <w:rFonts w:cstheme="minorHAnsi"/>
          <w:color w:val="4472C4" w:themeColor="accent1"/>
        </w:rPr>
        <w:t>:</w:t>
      </w:r>
      <w:r w:rsidRPr="00824ED2">
        <w:rPr>
          <w:rFonts w:cstheme="minorHAnsi"/>
          <w:color w:val="4472C4" w:themeColor="accent1"/>
        </w:rPr>
        <w:t xml:space="preserve"> </w:t>
      </w:r>
      <w:r>
        <w:rPr>
          <w:rFonts w:cstheme="minorHAnsi"/>
          <w:color w:val="000000" w:themeColor="text1"/>
        </w:rPr>
        <w:t xml:space="preserve">Module </w:t>
      </w:r>
      <w:r w:rsidR="00386BE4">
        <w:rPr>
          <w:rFonts w:cstheme="minorHAnsi"/>
          <w:color w:val="000000" w:themeColor="text1"/>
        </w:rPr>
        <w:t>3</w:t>
      </w:r>
      <w:r>
        <w:rPr>
          <w:rFonts w:cstheme="minorHAnsi"/>
          <w:color w:val="000000" w:themeColor="text1"/>
        </w:rPr>
        <w:t xml:space="preserve"> Summary</w:t>
      </w:r>
    </w:p>
    <w:p w14:paraId="335912C6" w14:textId="7A7E5B5C" w:rsidR="00E2442B" w:rsidRPr="00925F39" w:rsidRDefault="00EF1FF6" w:rsidP="008574AE">
      <w:pPr>
        <w:pStyle w:val="ListParagraph"/>
        <w:numPr>
          <w:ilvl w:val="2"/>
          <w:numId w:val="23"/>
        </w:numPr>
        <w:rPr>
          <w:rFonts w:cstheme="minorHAnsi"/>
          <w:color w:val="000000" w:themeColor="text1"/>
        </w:rPr>
      </w:pPr>
      <w:r>
        <w:rPr>
          <w:rFonts w:cstheme="minorHAnsi"/>
          <w:color w:val="000000" w:themeColor="text1"/>
        </w:rPr>
        <w:t xml:space="preserve"> </w:t>
      </w:r>
      <w:r w:rsidR="008574AE">
        <w:rPr>
          <w:rFonts w:cstheme="minorHAnsi"/>
          <w:color w:val="000000" w:themeColor="text1"/>
        </w:rPr>
        <w:t xml:space="preserve">Topic 2 - </w:t>
      </w:r>
      <w:r>
        <w:rPr>
          <w:rFonts w:cstheme="minorHAnsi"/>
          <w:color w:val="000000" w:themeColor="text1"/>
        </w:rPr>
        <w:t xml:space="preserve">Module </w:t>
      </w:r>
      <w:r w:rsidR="00386BE4">
        <w:rPr>
          <w:rFonts w:cstheme="minorHAnsi"/>
          <w:color w:val="000000" w:themeColor="text1"/>
        </w:rPr>
        <w:t>3</w:t>
      </w:r>
      <w:r>
        <w:rPr>
          <w:rFonts w:cstheme="minorHAnsi"/>
          <w:color w:val="000000" w:themeColor="text1"/>
        </w:rPr>
        <w:t xml:space="preserve"> Summary</w:t>
      </w:r>
      <w:r w:rsidR="00E2442B" w:rsidRPr="00925F39">
        <w:rPr>
          <w:rFonts w:cstheme="minorHAnsi"/>
          <w:color w:val="000000" w:themeColor="text1"/>
        </w:rPr>
        <w:br/>
      </w:r>
    </w:p>
    <w:p w14:paraId="1B4EAA8D" w14:textId="54A2C4EE" w:rsidR="00F01E9B" w:rsidRPr="00F01E9B" w:rsidRDefault="00BD262D" w:rsidP="0076167D">
      <w:pPr>
        <w:pStyle w:val="ListParagraph"/>
        <w:numPr>
          <w:ilvl w:val="0"/>
          <w:numId w:val="31"/>
        </w:numPr>
        <w:rPr>
          <w:rFonts w:cstheme="minorHAnsi"/>
          <w:color w:val="000000" w:themeColor="text1"/>
        </w:rPr>
      </w:pPr>
      <w:r>
        <w:rPr>
          <w:rFonts w:cstheme="minorHAnsi"/>
          <w:b/>
          <w:color w:val="000000" w:themeColor="text1"/>
        </w:rPr>
        <w:t xml:space="preserve">Module 4 - </w:t>
      </w:r>
      <w:r w:rsidR="00E2442B" w:rsidRPr="00AB7C79">
        <w:rPr>
          <w:rFonts w:cstheme="minorHAnsi"/>
          <w:b/>
          <w:color w:val="000000" w:themeColor="text1"/>
        </w:rPr>
        <w:t>Security, Privacy</w:t>
      </w:r>
      <w:r w:rsidR="00E2442B">
        <w:rPr>
          <w:rFonts w:cstheme="minorHAnsi"/>
          <w:b/>
          <w:color w:val="000000" w:themeColor="text1"/>
        </w:rPr>
        <w:t>,</w:t>
      </w:r>
      <w:r w:rsidR="00E2442B" w:rsidRPr="00AB7C79">
        <w:rPr>
          <w:rFonts w:cstheme="minorHAnsi"/>
          <w:b/>
          <w:color w:val="000000" w:themeColor="text1"/>
        </w:rPr>
        <w:t xml:space="preserve"> </w:t>
      </w:r>
      <w:r w:rsidR="00E2442B">
        <w:rPr>
          <w:rFonts w:cstheme="minorHAnsi"/>
          <w:b/>
          <w:color w:val="000000" w:themeColor="text1"/>
        </w:rPr>
        <w:t xml:space="preserve">Compliance </w:t>
      </w:r>
      <w:r w:rsidR="00E2442B" w:rsidRPr="00AB7C79">
        <w:rPr>
          <w:rFonts w:cstheme="minorHAnsi"/>
          <w:b/>
          <w:color w:val="000000" w:themeColor="text1"/>
        </w:rPr>
        <w:t>and Trust</w:t>
      </w:r>
    </w:p>
    <w:p w14:paraId="1CF84CCF" w14:textId="3BFAB06A" w:rsidR="00F01E9B" w:rsidRDefault="00F01E9B" w:rsidP="0076167D">
      <w:pPr>
        <w:pStyle w:val="ListParagraph"/>
        <w:numPr>
          <w:ilvl w:val="1"/>
          <w:numId w:val="31"/>
        </w:numPr>
        <w:rPr>
          <w:rFonts w:cstheme="minorHAnsi"/>
          <w:color w:val="000000" w:themeColor="text1"/>
        </w:rPr>
      </w:pPr>
      <w:r>
        <w:rPr>
          <w:rFonts w:cstheme="minorHAnsi"/>
          <w:color w:val="000000" w:themeColor="text1"/>
        </w:rPr>
        <w:t>Learning Objectives</w:t>
      </w:r>
    </w:p>
    <w:p w14:paraId="6C7699D4" w14:textId="2FA1E8F0" w:rsidR="00F01E9B" w:rsidRPr="00F01E9B" w:rsidRDefault="00444FEE" w:rsidP="00444FEE">
      <w:pPr>
        <w:pStyle w:val="ListParagraph"/>
        <w:numPr>
          <w:ilvl w:val="2"/>
          <w:numId w:val="24"/>
        </w:numPr>
        <w:rPr>
          <w:rFonts w:cstheme="minorHAnsi"/>
          <w:color w:val="000000" w:themeColor="text1"/>
        </w:rPr>
      </w:pPr>
      <w:r>
        <w:rPr>
          <w:rFonts w:cstheme="minorHAnsi"/>
          <w:color w:val="000000" w:themeColor="text1"/>
        </w:rPr>
        <w:t xml:space="preserve">Topic 1 - </w:t>
      </w:r>
      <w:r w:rsidR="00F01E9B">
        <w:rPr>
          <w:rFonts w:cstheme="minorHAnsi"/>
          <w:color w:val="000000" w:themeColor="text1"/>
        </w:rPr>
        <w:t xml:space="preserve">Module </w:t>
      </w:r>
      <w:r w:rsidR="00B05C5B">
        <w:rPr>
          <w:rFonts w:cstheme="minorHAnsi"/>
          <w:color w:val="000000" w:themeColor="text1"/>
        </w:rPr>
        <w:t>4</w:t>
      </w:r>
      <w:r w:rsidR="00F01E9B">
        <w:rPr>
          <w:rFonts w:cstheme="minorHAnsi"/>
          <w:color w:val="000000" w:themeColor="text1"/>
        </w:rPr>
        <w:t xml:space="preserve"> – Learning Objectives</w:t>
      </w:r>
    </w:p>
    <w:p w14:paraId="48FE7C79" w14:textId="5BB76B77" w:rsidR="00E2442B" w:rsidRDefault="00071088" w:rsidP="0076167D">
      <w:pPr>
        <w:pStyle w:val="ListParagraph"/>
        <w:numPr>
          <w:ilvl w:val="1"/>
          <w:numId w:val="31"/>
        </w:numPr>
        <w:rPr>
          <w:rFonts w:cstheme="minorHAnsi"/>
          <w:color w:val="000000" w:themeColor="text1"/>
        </w:rPr>
      </w:pPr>
      <w:r>
        <w:rPr>
          <w:rFonts w:cstheme="minorHAnsi"/>
          <w:color w:val="000000" w:themeColor="text1"/>
        </w:rPr>
        <w:lastRenderedPageBreak/>
        <w:t>S</w:t>
      </w:r>
      <w:r w:rsidR="00E2442B" w:rsidRPr="00AB7C79">
        <w:rPr>
          <w:rFonts w:cstheme="minorHAnsi"/>
          <w:color w:val="000000" w:themeColor="text1"/>
        </w:rPr>
        <w:t>ecur</w:t>
      </w:r>
      <w:r w:rsidR="00E2442B">
        <w:rPr>
          <w:rFonts w:cstheme="minorHAnsi"/>
          <w:color w:val="000000" w:themeColor="text1"/>
        </w:rPr>
        <w:t>ing</w:t>
      </w:r>
      <w:r w:rsidR="00E2442B" w:rsidRPr="00AB7C79">
        <w:rPr>
          <w:rFonts w:cstheme="minorHAnsi"/>
          <w:color w:val="000000" w:themeColor="text1"/>
        </w:rPr>
        <w:t xml:space="preserve"> network connectivity </w:t>
      </w:r>
      <w:r w:rsidR="00E2442B">
        <w:rPr>
          <w:rFonts w:cstheme="minorHAnsi"/>
          <w:color w:val="000000" w:themeColor="text1"/>
        </w:rPr>
        <w:t>in Azure</w:t>
      </w:r>
    </w:p>
    <w:p w14:paraId="08D0B6AB" w14:textId="531F6F84" w:rsidR="00444FEE"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1 – </w:t>
      </w:r>
      <w:r w:rsidRPr="00444FEE">
        <w:rPr>
          <w:rFonts w:cstheme="minorHAnsi"/>
          <w:color w:val="4472C4" w:themeColor="accent1"/>
        </w:rPr>
        <w:t xml:space="preserve">Video: </w:t>
      </w:r>
      <w:r>
        <w:rPr>
          <w:rFonts w:cstheme="minorHAnsi"/>
          <w:color w:val="000000" w:themeColor="text1"/>
        </w:rPr>
        <w:t>Securing network connectivity (covering topics 2, 3, 4 and 5)</w:t>
      </w:r>
    </w:p>
    <w:p w14:paraId="65FA0D0A" w14:textId="1F7E4A6A"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Azure Firewall</w:t>
      </w:r>
    </w:p>
    <w:p w14:paraId="44D325BA" w14:textId="797440DA"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Azure DDoS Protection</w:t>
      </w:r>
    </w:p>
    <w:p w14:paraId="735B3C64" w14:textId="7BE8F3C9"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Network Security Group (NSG)</w:t>
      </w:r>
    </w:p>
    <w:p w14:paraId="0E28B0C8" w14:textId="26D70CC2" w:rsidR="00E2442B" w:rsidRDefault="00444FEE" w:rsidP="00444FEE">
      <w:pPr>
        <w:pStyle w:val="ListParagraph"/>
        <w:numPr>
          <w:ilvl w:val="2"/>
          <w:numId w:val="25"/>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Choose an appropriate Azure security solution</w:t>
      </w:r>
    </w:p>
    <w:p w14:paraId="4A12A439" w14:textId="28C41E54" w:rsidR="00E2442B" w:rsidRDefault="00F76A57" w:rsidP="0076167D">
      <w:pPr>
        <w:pStyle w:val="ListParagraph"/>
        <w:numPr>
          <w:ilvl w:val="1"/>
          <w:numId w:val="31"/>
        </w:numPr>
        <w:rPr>
          <w:rFonts w:cstheme="minorHAnsi"/>
          <w:color w:val="000000" w:themeColor="text1"/>
        </w:rPr>
      </w:pPr>
      <w:r>
        <w:rPr>
          <w:rFonts w:cstheme="minorHAnsi"/>
          <w:color w:val="000000" w:themeColor="text1"/>
        </w:rPr>
        <w:t>C</w:t>
      </w:r>
      <w:r w:rsidR="00E2442B">
        <w:rPr>
          <w:rFonts w:cstheme="minorHAnsi"/>
          <w:color w:val="000000" w:themeColor="text1"/>
        </w:rPr>
        <w:t>ore Azure Identity services</w:t>
      </w:r>
    </w:p>
    <w:p w14:paraId="34A4EAAD" w14:textId="74668D2D" w:rsidR="00AC3A37"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1 – </w:t>
      </w:r>
      <w:r w:rsidRPr="00AC3A37">
        <w:rPr>
          <w:rFonts w:cstheme="minorHAnsi"/>
          <w:color w:val="4472C4" w:themeColor="accent1"/>
        </w:rPr>
        <w:t xml:space="preserve">Video: </w:t>
      </w:r>
      <w:r>
        <w:rPr>
          <w:rFonts w:cstheme="minorHAnsi"/>
          <w:color w:val="000000" w:themeColor="text1"/>
        </w:rPr>
        <w:t>Authentication and Authorization (topic</w:t>
      </w:r>
      <w:r w:rsidR="00CE4B86">
        <w:rPr>
          <w:rFonts w:cstheme="minorHAnsi"/>
          <w:color w:val="000000" w:themeColor="text1"/>
        </w:rPr>
        <w:t xml:space="preserve"> 2</w:t>
      </w:r>
      <w:r>
        <w:rPr>
          <w:rFonts w:cstheme="minorHAnsi"/>
          <w:color w:val="000000" w:themeColor="text1"/>
        </w:rPr>
        <w:t>)</w:t>
      </w:r>
    </w:p>
    <w:p w14:paraId="4833080E" w14:textId="46F43C02" w:rsidR="00E2442B"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2 - </w:t>
      </w:r>
      <w:r w:rsidR="006D7584">
        <w:rPr>
          <w:rFonts w:cstheme="minorHAnsi"/>
          <w:color w:val="000000" w:themeColor="text1"/>
        </w:rPr>
        <w:t>A</w:t>
      </w:r>
      <w:r w:rsidR="00E2442B">
        <w:rPr>
          <w:rFonts w:cstheme="minorHAnsi"/>
          <w:color w:val="000000" w:themeColor="text1"/>
        </w:rPr>
        <w:t xml:space="preserve">uthentication and </w:t>
      </w:r>
      <w:r w:rsidR="006D7584">
        <w:rPr>
          <w:rFonts w:cstheme="minorHAnsi"/>
          <w:color w:val="000000" w:themeColor="text1"/>
        </w:rPr>
        <w:t>A</w:t>
      </w:r>
      <w:r w:rsidR="00E2442B">
        <w:rPr>
          <w:rFonts w:cstheme="minorHAnsi"/>
          <w:color w:val="000000" w:themeColor="text1"/>
        </w:rPr>
        <w:t>uthorization</w:t>
      </w:r>
    </w:p>
    <w:p w14:paraId="5B48B31A" w14:textId="5368EAA8" w:rsidR="00AC3A37"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3 – </w:t>
      </w:r>
      <w:r w:rsidRPr="00AC3A37">
        <w:rPr>
          <w:rFonts w:cstheme="minorHAnsi"/>
          <w:color w:val="4472C4" w:themeColor="accent1"/>
        </w:rPr>
        <w:t xml:space="preserve">Video: </w:t>
      </w:r>
      <w:r>
        <w:rPr>
          <w:rFonts w:cstheme="minorHAnsi"/>
          <w:color w:val="000000" w:themeColor="text1"/>
        </w:rPr>
        <w:t>Azure A</w:t>
      </w:r>
      <w:r w:rsidR="00AA2216">
        <w:rPr>
          <w:rFonts w:cstheme="minorHAnsi"/>
          <w:color w:val="000000" w:themeColor="text1"/>
        </w:rPr>
        <w:t xml:space="preserve">ctive </w:t>
      </w:r>
      <w:r>
        <w:rPr>
          <w:rFonts w:cstheme="minorHAnsi"/>
          <w:color w:val="000000" w:themeColor="text1"/>
        </w:rPr>
        <w:t>D</w:t>
      </w:r>
      <w:r w:rsidR="00AA2216">
        <w:rPr>
          <w:rFonts w:cstheme="minorHAnsi"/>
          <w:color w:val="000000" w:themeColor="text1"/>
        </w:rPr>
        <w:t>irectory</w:t>
      </w:r>
      <w:r>
        <w:rPr>
          <w:rFonts w:cstheme="minorHAnsi"/>
          <w:color w:val="000000" w:themeColor="text1"/>
        </w:rPr>
        <w:t xml:space="preserve"> and MFA (topics</w:t>
      </w:r>
      <w:r w:rsidR="00CE4B86">
        <w:rPr>
          <w:rFonts w:cstheme="minorHAnsi"/>
          <w:color w:val="000000" w:themeColor="text1"/>
        </w:rPr>
        <w:t xml:space="preserve"> 4 and 5</w:t>
      </w:r>
      <w:r>
        <w:rPr>
          <w:rFonts w:cstheme="minorHAnsi"/>
          <w:color w:val="000000" w:themeColor="text1"/>
        </w:rPr>
        <w:t>)</w:t>
      </w:r>
    </w:p>
    <w:p w14:paraId="68C8E9C2" w14:textId="67A3D304" w:rsidR="00E2442B"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Azure Active Directory</w:t>
      </w:r>
    </w:p>
    <w:p w14:paraId="7EBCAE29" w14:textId="12E33B43" w:rsidR="00E2442B" w:rsidRDefault="00AC3A37" w:rsidP="00F76A57">
      <w:pPr>
        <w:pStyle w:val="ListParagraph"/>
        <w:numPr>
          <w:ilvl w:val="2"/>
          <w:numId w:val="26"/>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Azure Multi-Factor Authentication</w:t>
      </w:r>
    </w:p>
    <w:p w14:paraId="2772504F" w14:textId="5E18DCE2" w:rsidR="00E2442B" w:rsidRDefault="00687B80" w:rsidP="0076167D">
      <w:pPr>
        <w:pStyle w:val="ListParagraph"/>
        <w:numPr>
          <w:ilvl w:val="1"/>
          <w:numId w:val="31"/>
        </w:numPr>
        <w:rPr>
          <w:rFonts w:cstheme="minorHAnsi"/>
          <w:color w:val="000000" w:themeColor="text1"/>
        </w:rPr>
      </w:pPr>
      <w:r>
        <w:rPr>
          <w:rFonts w:cstheme="minorHAnsi"/>
          <w:color w:val="000000" w:themeColor="text1"/>
        </w:rPr>
        <w:t>S</w:t>
      </w:r>
      <w:r w:rsidR="00E2442B">
        <w:rPr>
          <w:rFonts w:cstheme="minorHAnsi"/>
          <w:color w:val="000000" w:themeColor="text1"/>
        </w:rPr>
        <w:t>ecurity tools and features</w:t>
      </w:r>
    </w:p>
    <w:p w14:paraId="639E7D23" w14:textId="2665B014" w:rsidR="00E413AF" w:rsidRDefault="00E413AF" w:rsidP="00F76A57">
      <w:pPr>
        <w:pStyle w:val="ListParagraph"/>
        <w:numPr>
          <w:ilvl w:val="2"/>
          <w:numId w:val="26"/>
        </w:numPr>
        <w:rPr>
          <w:rFonts w:cstheme="minorHAnsi"/>
          <w:color w:val="000000" w:themeColor="text1"/>
        </w:rPr>
      </w:pPr>
      <w:r>
        <w:rPr>
          <w:rFonts w:cstheme="minorHAnsi"/>
          <w:color w:val="000000" w:themeColor="text1"/>
        </w:rPr>
        <w:t xml:space="preserve">Tpoic 1 </w:t>
      </w:r>
      <w:r w:rsidR="00074AFE">
        <w:rPr>
          <w:rFonts w:cstheme="minorHAnsi"/>
          <w:color w:val="000000" w:themeColor="text1"/>
        </w:rPr>
        <w:t>–</w:t>
      </w:r>
      <w:r>
        <w:rPr>
          <w:rFonts w:cstheme="minorHAnsi"/>
          <w:color w:val="000000" w:themeColor="text1"/>
        </w:rPr>
        <w:t xml:space="preserve"> </w:t>
      </w:r>
      <w:r w:rsidR="00074AFE" w:rsidRPr="00074AFE">
        <w:rPr>
          <w:rFonts w:cstheme="minorHAnsi"/>
          <w:color w:val="4472C4" w:themeColor="accent1"/>
        </w:rPr>
        <w:t xml:space="preserve">Video: </w:t>
      </w:r>
      <w:r w:rsidR="00074AFE">
        <w:rPr>
          <w:rFonts w:cstheme="minorHAnsi"/>
          <w:color w:val="000000" w:themeColor="text1"/>
        </w:rPr>
        <w:t>Azure Security Center</w:t>
      </w:r>
      <w:r w:rsidR="00652741">
        <w:rPr>
          <w:rFonts w:cstheme="minorHAnsi"/>
          <w:color w:val="000000" w:themeColor="text1"/>
        </w:rPr>
        <w:t xml:space="preserve"> (topics 2 and 3)</w:t>
      </w:r>
    </w:p>
    <w:p w14:paraId="677FB273" w14:textId="3005319F"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2-  </w:t>
      </w:r>
      <w:r w:rsidR="00E2442B">
        <w:rPr>
          <w:rFonts w:cstheme="minorHAnsi"/>
          <w:color w:val="000000" w:themeColor="text1"/>
        </w:rPr>
        <w:t>Azure Security</w:t>
      </w:r>
      <w:r>
        <w:rPr>
          <w:rFonts w:cstheme="minorHAnsi"/>
          <w:color w:val="000000" w:themeColor="text1"/>
        </w:rPr>
        <w:t xml:space="preserve"> Center</w:t>
      </w:r>
    </w:p>
    <w:p w14:paraId="28EDD81F" w14:textId="3533B169"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 xml:space="preserve">Azure Security </w:t>
      </w:r>
      <w:r w:rsidR="00E413AF">
        <w:rPr>
          <w:rFonts w:cstheme="minorHAnsi"/>
          <w:color w:val="000000" w:themeColor="text1"/>
        </w:rPr>
        <w:t>C</w:t>
      </w:r>
      <w:r w:rsidR="00E2442B">
        <w:rPr>
          <w:rFonts w:cstheme="minorHAnsi"/>
          <w:color w:val="000000" w:themeColor="text1"/>
        </w:rPr>
        <w:t>enter usage scenarios</w:t>
      </w:r>
    </w:p>
    <w:p w14:paraId="2DDF8E3C" w14:textId="65CC793C" w:rsidR="00074AFE"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4 – </w:t>
      </w:r>
      <w:commentRangeStart w:id="36"/>
      <w:r w:rsidRPr="00074AFE">
        <w:rPr>
          <w:rFonts w:cstheme="minorHAnsi"/>
          <w:color w:val="4472C4" w:themeColor="accent1"/>
        </w:rPr>
        <w:t xml:space="preserve">Video: </w:t>
      </w:r>
      <w:r>
        <w:rPr>
          <w:rFonts w:cstheme="minorHAnsi"/>
          <w:color w:val="000000" w:themeColor="text1"/>
        </w:rPr>
        <w:t xml:space="preserve">Security </w:t>
      </w:r>
      <w:commentRangeEnd w:id="36"/>
      <w:r w:rsidR="007C3DAB">
        <w:rPr>
          <w:rStyle w:val="CommentReference"/>
        </w:rPr>
        <w:commentReference w:id="36"/>
      </w:r>
      <w:r>
        <w:rPr>
          <w:rFonts w:cstheme="minorHAnsi"/>
          <w:color w:val="000000" w:themeColor="text1"/>
        </w:rPr>
        <w:t>Tools and Services</w:t>
      </w:r>
      <w:r w:rsidR="00D57625">
        <w:rPr>
          <w:rFonts w:cstheme="minorHAnsi"/>
          <w:color w:val="000000" w:themeColor="text1"/>
        </w:rPr>
        <w:t xml:space="preserve"> (topics 5, 6 and 7)</w:t>
      </w:r>
    </w:p>
    <w:p w14:paraId="4788D7C8" w14:textId="208F9979"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Key Vault</w:t>
      </w:r>
    </w:p>
    <w:p w14:paraId="67CAE82C" w14:textId="3FFF7B38" w:rsidR="00E2442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6 - </w:t>
      </w:r>
      <w:r w:rsidR="00E2442B">
        <w:rPr>
          <w:rFonts w:cstheme="minorHAnsi"/>
          <w:color w:val="000000" w:themeColor="text1"/>
        </w:rPr>
        <w:t>Azure Information Protection (AIP)</w:t>
      </w:r>
    </w:p>
    <w:p w14:paraId="6E39DBFD" w14:textId="4726F008" w:rsidR="00E2442B" w:rsidRPr="00BA611B" w:rsidRDefault="00074AFE" w:rsidP="00F76A57">
      <w:pPr>
        <w:pStyle w:val="ListParagraph"/>
        <w:numPr>
          <w:ilvl w:val="2"/>
          <w:numId w:val="26"/>
        </w:numPr>
        <w:rPr>
          <w:rFonts w:cstheme="minorHAnsi"/>
          <w:color w:val="000000" w:themeColor="text1"/>
        </w:rPr>
      </w:pPr>
      <w:r>
        <w:rPr>
          <w:rFonts w:cstheme="minorHAnsi"/>
          <w:color w:val="000000" w:themeColor="text1"/>
        </w:rPr>
        <w:t xml:space="preserve">Topic 7-  </w:t>
      </w:r>
      <w:r w:rsidR="00E2442B">
        <w:rPr>
          <w:rFonts w:cstheme="minorHAnsi"/>
          <w:color w:val="000000" w:themeColor="text1"/>
        </w:rPr>
        <w:t>Azure Advanced Threat Protection (ATP)</w:t>
      </w:r>
    </w:p>
    <w:p w14:paraId="3CB96A5A" w14:textId="3D06F622" w:rsidR="00E2442B" w:rsidRDefault="00E2442B" w:rsidP="0076167D">
      <w:pPr>
        <w:pStyle w:val="ListParagraph"/>
        <w:numPr>
          <w:ilvl w:val="1"/>
          <w:numId w:val="31"/>
        </w:numPr>
        <w:rPr>
          <w:rFonts w:cstheme="minorHAnsi"/>
          <w:color w:val="000000" w:themeColor="text1"/>
        </w:rPr>
      </w:pPr>
      <w:commentRangeStart w:id="37"/>
      <w:r w:rsidRPr="0067362B">
        <w:rPr>
          <w:rFonts w:cstheme="minorHAnsi"/>
          <w:color w:val="000000" w:themeColor="text1"/>
        </w:rPr>
        <w:t>Azure</w:t>
      </w:r>
      <w:commentRangeEnd w:id="37"/>
      <w:r w:rsidR="009456E2">
        <w:rPr>
          <w:rStyle w:val="CommentReference"/>
        </w:rPr>
        <w:commentReference w:id="37"/>
      </w:r>
      <w:r w:rsidRPr="0067362B">
        <w:rPr>
          <w:rFonts w:cstheme="minorHAnsi"/>
          <w:color w:val="000000" w:themeColor="text1"/>
        </w:rPr>
        <w:t xml:space="preserve"> governance methodologies</w:t>
      </w:r>
    </w:p>
    <w:p w14:paraId="7315CC1C" w14:textId="085EEF17" w:rsidR="009456E2"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1 – </w:t>
      </w:r>
      <w:r w:rsidRPr="00856392">
        <w:rPr>
          <w:rFonts w:cstheme="minorHAnsi"/>
          <w:color w:val="4472C4" w:themeColor="accent1"/>
        </w:rPr>
        <w:t xml:space="preserve">Video: </w:t>
      </w:r>
      <w:r>
        <w:rPr>
          <w:rFonts w:cstheme="minorHAnsi"/>
          <w:color w:val="000000" w:themeColor="text1"/>
        </w:rPr>
        <w:t>Governance methodologies ( topics 2 &gt; 6 below)</w:t>
      </w:r>
    </w:p>
    <w:p w14:paraId="3031D8D6" w14:textId="10506657"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Policies</w:t>
      </w:r>
    </w:p>
    <w:p w14:paraId="035850EE" w14:textId="796604DD"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Initiatives</w:t>
      </w:r>
    </w:p>
    <w:p w14:paraId="6E255D00" w14:textId="72D46665"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Role-Based Access Control (RBAC)</w:t>
      </w:r>
    </w:p>
    <w:p w14:paraId="2A6DBF17" w14:textId="09540702" w:rsidR="00E244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Locks</w:t>
      </w:r>
    </w:p>
    <w:p w14:paraId="4F489305" w14:textId="779D867B" w:rsidR="00E2442B" w:rsidRPr="0067362B" w:rsidRDefault="009456E2" w:rsidP="00F76A57">
      <w:pPr>
        <w:pStyle w:val="ListParagraph"/>
        <w:numPr>
          <w:ilvl w:val="2"/>
          <w:numId w:val="26"/>
        </w:numPr>
        <w:rPr>
          <w:rFonts w:cstheme="minorHAnsi"/>
          <w:color w:val="000000" w:themeColor="text1"/>
        </w:rPr>
      </w:pPr>
      <w:r>
        <w:rPr>
          <w:rFonts w:cstheme="minorHAnsi"/>
          <w:color w:val="000000" w:themeColor="text1"/>
        </w:rPr>
        <w:t xml:space="preserve">Topic 6 - </w:t>
      </w:r>
      <w:r w:rsidR="00E2442B">
        <w:rPr>
          <w:rFonts w:cstheme="minorHAnsi"/>
          <w:color w:val="000000" w:themeColor="text1"/>
        </w:rPr>
        <w:t>Azure Advisor security assistance</w:t>
      </w:r>
    </w:p>
    <w:p w14:paraId="2E3D1377" w14:textId="0A5C57D5" w:rsidR="00E2442B" w:rsidRDefault="00856392" w:rsidP="0076167D">
      <w:pPr>
        <w:pStyle w:val="ListParagraph"/>
        <w:numPr>
          <w:ilvl w:val="1"/>
          <w:numId w:val="31"/>
        </w:numPr>
        <w:rPr>
          <w:rFonts w:cstheme="minorHAnsi"/>
          <w:color w:val="000000" w:themeColor="text1"/>
        </w:rPr>
      </w:pPr>
      <w:r>
        <w:rPr>
          <w:rFonts w:cstheme="minorHAnsi"/>
          <w:color w:val="000000" w:themeColor="text1"/>
        </w:rPr>
        <w:t>M</w:t>
      </w:r>
      <w:r w:rsidR="00E2442B" w:rsidRPr="00AB7C79">
        <w:rPr>
          <w:rFonts w:cstheme="minorHAnsi"/>
          <w:color w:val="000000" w:themeColor="text1"/>
        </w:rPr>
        <w:t xml:space="preserve">onitoring and </w:t>
      </w:r>
      <w:r>
        <w:rPr>
          <w:rFonts w:cstheme="minorHAnsi"/>
          <w:color w:val="000000" w:themeColor="text1"/>
        </w:rPr>
        <w:t>R</w:t>
      </w:r>
      <w:r w:rsidR="00E2442B" w:rsidRPr="00AB7C79">
        <w:rPr>
          <w:rFonts w:cstheme="minorHAnsi"/>
          <w:color w:val="000000" w:themeColor="text1"/>
        </w:rPr>
        <w:t>eporting in Azure</w:t>
      </w:r>
    </w:p>
    <w:p w14:paraId="3A7F3FE3" w14:textId="3D54C3FB" w:rsidR="00B45591" w:rsidRDefault="00B45591" w:rsidP="00F76A57">
      <w:pPr>
        <w:pStyle w:val="ListParagraph"/>
        <w:numPr>
          <w:ilvl w:val="2"/>
          <w:numId w:val="26"/>
        </w:numPr>
        <w:rPr>
          <w:rFonts w:cstheme="minorHAnsi"/>
          <w:color w:val="000000" w:themeColor="text1"/>
        </w:rPr>
      </w:pPr>
      <w:r>
        <w:rPr>
          <w:rFonts w:cstheme="minorHAnsi"/>
          <w:color w:val="000000" w:themeColor="text1"/>
        </w:rPr>
        <w:t xml:space="preserve">Topic 1 – </w:t>
      </w:r>
      <w:r w:rsidRPr="00856392">
        <w:rPr>
          <w:rFonts w:cstheme="minorHAnsi"/>
          <w:color w:val="4472C4" w:themeColor="accent1"/>
        </w:rPr>
        <w:t xml:space="preserve">Video: </w:t>
      </w:r>
      <w:r>
        <w:rPr>
          <w:rFonts w:cstheme="minorHAnsi"/>
          <w:color w:val="000000" w:themeColor="text1"/>
        </w:rPr>
        <w:t>Azure Monitor</w:t>
      </w:r>
    </w:p>
    <w:p w14:paraId="78207E3D" w14:textId="677F0E4C" w:rsidR="00E2442B" w:rsidRDefault="004F0489" w:rsidP="00F76A57">
      <w:pPr>
        <w:pStyle w:val="ListParagraph"/>
        <w:numPr>
          <w:ilvl w:val="2"/>
          <w:numId w:val="26"/>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Azure Monitor</w:t>
      </w:r>
    </w:p>
    <w:p w14:paraId="491CD50F" w14:textId="305F270C" w:rsidR="004F0489" w:rsidRDefault="004F0489" w:rsidP="00F76A57">
      <w:pPr>
        <w:pStyle w:val="ListParagraph"/>
        <w:numPr>
          <w:ilvl w:val="2"/>
          <w:numId w:val="26"/>
        </w:numPr>
        <w:rPr>
          <w:rFonts w:cstheme="minorHAnsi"/>
          <w:color w:val="000000" w:themeColor="text1"/>
        </w:rPr>
      </w:pPr>
      <w:r>
        <w:rPr>
          <w:rFonts w:cstheme="minorHAnsi"/>
          <w:color w:val="000000" w:themeColor="text1"/>
        </w:rPr>
        <w:t xml:space="preserve">Topic 3 – </w:t>
      </w:r>
      <w:r w:rsidRPr="00A80636">
        <w:rPr>
          <w:rFonts w:cstheme="minorHAnsi"/>
          <w:color w:val="4472C4" w:themeColor="accent1"/>
        </w:rPr>
        <w:t xml:space="preserve">Video: </w:t>
      </w:r>
      <w:r>
        <w:rPr>
          <w:rFonts w:cstheme="minorHAnsi"/>
          <w:color w:val="000000" w:themeColor="text1"/>
        </w:rPr>
        <w:t>Azure Service Health</w:t>
      </w:r>
    </w:p>
    <w:p w14:paraId="1197EB57" w14:textId="32F34B48" w:rsidR="00E2442B" w:rsidRDefault="004F0489" w:rsidP="00F76A57">
      <w:pPr>
        <w:pStyle w:val="ListParagraph"/>
        <w:numPr>
          <w:ilvl w:val="2"/>
          <w:numId w:val="2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Azure Service Health</w:t>
      </w:r>
    </w:p>
    <w:p w14:paraId="0C2C21C7" w14:textId="540B54BD" w:rsidR="00E2442B" w:rsidRDefault="004F0489" w:rsidP="00F76A57">
      <w:pPr>
        <w:pStyle w:val="ListParagraph"/>
        <w:numPr>
          <w:ilvl w:val="2"/>
          <w:numId w:val="26"/>
        </w:numPr>
        <w:rPr>
          <w:rFonts w:cstheme="minorHAnsi"/>
          <w:color w:val="000000" w:themeColor="text1"/>
        </w:rPr>
      </w:pPr>
      <w:commentRangeStart w:id="38"/>
      <w:r>
        <w:rPr>
          <w:rFonts w:cstheme="minorHAnsi"/>
          <w:color w:val="000000" w:themeColor="text1"/>
        </w:rPr>
        <w:t>Use Cases for</w:t>
      </w:r>
      <w:r w:rsidR="00E2442B">
        <w:rPr>
          <w:rFonts w:cstheme="minorHAnsi"/>
          <w:color w:val="000000" w:themeColor="text1"/>
        </w:rPr>
        <w:t xml:space="preserve"> </w:t>
      </w:r>
      <w:commentRangeEnd w:id="38"/>
      <w:r>
        <w:rPr>
          <w:rStyle w:val="CommentReference"/>
        </w:rPr>
        <w:commentReference w:id="38"/>
      </w:r>
      <w:r w:rsidR="00E2442B">
        <w:rPr>
          <w:rFonts w:cstheme="minorHAnsi"/>
          <w:color w:val="000000" w:themeColor="text1"/>
        </w:rPr>
        <w:t>Azure Monitor and Azure Service Health</w:t>
      </w:r>
    </w:p>
    <w:p w14:paraId="1418997A" w14:textId="44494DAF" w:rsidR="00E2442B" w:rsidRDefault="00A80636" w:rsidP="0076167D">
      <w:pPr>
        <w:pStyle w:val="ListParagraph"/>
        <w:numPr>
          <w:ilvl w:val="1"/>
          <w:numId w:val="31"/>
        </w:numPr>
        <w:rPr>
          <w:rFonts w:cstheme="minorHAnsi"/>
          <w:color w:val="000000" w:themeColor="text1"/>
        </w:rPr>
      </w:pPr>
      <w:r>
        <w:rPr>
          <w:rFonts w:cstheme="minorHAnsi"/>
          <w:color w:val="000000" w:themeColor="text1"/>
        </w:rPr>
        <w:t>P</w:t>
      </w:r>
      <w:r w:rsidR="00E2442B" w:rsidRPr="00AB7C79">
        <w:rPr>
          <w:rFonts w:cstheme="minorHAnsi"/>
          <w:color w:val="000000" w:themeColor="text1"/>
        </w:rPr>
        <w:t>rivacy</w:t>
      </w:r>
      <w:r w:rsidR="00E2442B">
        <w:rPr>
          <w:rFonts w:cstheme="minorHAnsi"/>
          <w:color w:val="000000" w:themeColor="text1"/>
        </w:rPr>
        <w:t>,</w:t>
      </w:r>
      <w:r w:rsidR="00E2442B" w:rsidRPr="00AB7C79">
        <w:rPr>
          <w:rFonts w:cstheme="minorHAnsi"/>
          <w:color w:val="000000" w:themeColor="text1"/>
        </w:rPr>
        <w:t xml:space="preserve"> </w:t>
      </w:r>
      <w:r>
        <w:rPr>
          <w:rFonts w:cstheme="minorHAnsi"/>
          <w:color w:val="000000" w:themeColor="text1"/>
        </w:rPr>
        <w:t>C</w:t>
      </w:r>
      <w:r w:rsidR="00E2442B">
        <w:rPr>
          <w:rFonts w:cstheme="minorHAnsi"/>
          <w:color w:val="000000" w:themeColor="text1"/>
        </w:rPr>
        <w:t xml:space="preserve">ompliance </w:t>
      </w:r>
      <w:r w:rsidR="00E2442B" w:rsidRPr="00AB7C79">
        <w:rPr>
          <w:rFonts w:cstheme="minorHAnsi"/>
          <w:color w:val="000000" w:themeColor="text1"/>
        </w:rPr>
        <w:t xml:space="preserve">and </w:t>
      </w:r>
      <w:r w:rsidR="001751A1">
        <w:rPr>
          <w:rFonts w:cstheme="minorHAnsi"/>
          <w:color w:val="000000" w:themeColor="text1"/>
        </w:rPr>
        <w:t>D</w:t>
      </w:r>
      <w:r w:rsidR="00E2442B" w:rsidRPr="00AB7C79">
        <w:rPr>
          <w:rFonts w:cstheme="minorHAnsi"/>
          <w:color w:val="000000" w:themeColor="text1"/>
        </w:rPr>
        <w:t xml:space="preserve">ata </w:t>
      </w:r>
      <w:r w:rsidR="001751A1">
        <w:rPr>
          <w:rFonts w:cstheme="minorHAnsi"/>
          <w:color w:val="000000" w:themeColor="text1"/>
        </w:rPr>
        <w:t>P</w:t>
      </w:r>
      <w:r w:rsidR="00E2442B" w:rsidRPr="00AB7C79">
        <w:rPr>
          <w:rFonts w:cstheme="minorHAnsi"/>
          <w:color w:val="000000" w:themeColor="text1"/>
        </w:rPr>
        <w:t>rotection standards in Azure</w:t>
      </w:r>
    </w:p>
    <w:p w14:paraId="3534B009" w14:textId="2ABC3961" w:rsidR="00AE2DBC" w:rsidRDefault="00AE2DBC" w:rsidP="00F76A57">
      <w:pPr>
        <w:pStyle w:val="ListParagraph"/>
        <w:numPr>
          <w:ilvl w:val="2"/>
          <w:numId w:val="26"/>
        </w:numPr>
        <w:rPr>
          <w:rFonts w:cstheme="minorHAnsi"/>
          <w:color w:val="000000" w:themeColor="text1"/>
        </w:rPr>
      </w:pPr>
      <w:r>
        <w:rPr>
          <w:rFonts w:cstheme="minorHAnsi"/>
          <w:color w:val="000000" w:themeColor="text1"/>
        </w:rPr>
        <w:t xml:space="preserve">Topic 1 – </w:t>
      </w:r>
      <w:r w:rsidRPr="00AE2DBC">
        <w:rPr>
          <w:rFonts w:cstheme="minorHAnsi"/>
          <w:color w:val="4472C4" w:themeColor="accent1"/>
        </w:rPr>
        <w:t xml:space="preserve">Video: </w:t>
      </w:r>
      <w:r>
        <w:rPr>
          <w:rFonts w:cstheme="minorHAnsi"/>
          <w:color w:val="000000" w:themeColor="text1"/>
        </w:rPr>
        <w:t>Compliance Terms and Requirements (This is overview of topic 2)</w:t>
      </w:r>
    </w:p>
    <w:p w14:paraId="0EC48A0E" w14:textId="7120CFED" w:rsidR="00E2442B" w:rsidRDefault="00AE2DBC" w:rsidP="00F76A57">
      <w:pPr>
        <w:pStyle w:val="ListParagraph"/>
        <w:numPr>
          <w:ilvl w:val="2"/>
          <w:numId w:val="26"/>
        </w:numPr>
        <w:rPr>
          <w:rFonts w:cstheme="minorHAnsi"/>
          <w:color w:val="000000" w:themeColor="text1"/>
        </w:rPr>
      </w:pPr>
      <w:r>
        <w:rPr>
          <w:rFonts w:cstheme="minorHAnsi"/>
          <w:color w:val="000000" w:themeColor="text1"/>
        </w:rPr>
        <w:t xml:space="preserve">Topic 2 </w:t>
      </w:r>
      <w:r w:rsidR="005E2DBE">
        <w:rPr>
          <w:rFonts w:cstheme="minorHAnsi"/>
          <w:color w:val="000000" w:themeColor="text1"/>
        </w:rPr>
        <w:t>–</w:t>
      </w:r>
      <w:r>
        <w:rPr>
          <w:rFonts w:cstheme="minorHAnsi"/>
          <w:color w:val="000000" w:themeColor="text1"/>
        </w:rPr>
        <w:t xml:space="preserve"> </w:t>
      </w:r>
      <w:r w:rsidR="005E2DBE">
        <w:rPr>
          <w:rFonts w:cstheme="minorHAnsi"/>
          <w:color w:val="000000" w:themeColor="text1"/>
        </w:rPr>
        <w:t>C</w:t>
      </w:r>
      <w:r w:rsidR="00E2442B">
        <w:rPr>
          <w:rFonts w:cstheme="minorHAnsi"/>
          <w:color w:val="000000" w:themeColor="text1"/>
        </w:rPr>
        <w:t>ompliance</w:t>
      </w:r>
      <w:r w:rsidR="005E2DBE">
        <w:rPr>
          <w:rFonts w:cstheme="minorHAnsi"/>
          <w:color w:val="000000" w:themeColor="text1"/>
        </w:rPr>
        <w:t xml:space="preserve"> Terms and requirements </w:t>
      </w:r>
      <w:r w:rsidR="00863B0D">
        <w:rPr>
          <w:rFonts w:cstheme="minorHAnsi"/>
          <w:color w:val="000000" w:themeColor="text1"/>
        </w:rPr>
        <w:t>–</w:t>
      </w:r>
      <w:r w:rsidR="005E2DBE">
        <w:rPr>
          <w:rFonts w:cstheme="minorHAnsi"/>
          <w:color w:val="000000" w:themeColor="text1"/>
        </w:rPr>
        <w:t xml:space="preserve"> </w:t>
      </w:r>
      <w:r w:rsidR="00863B0D">
        <w:rPr>
          <w:rFonts w:cstheme="minorHAnsi"/>
          <w:color w:val="000000" w:themeColor="text1"/>
        </w:rPr>
        <w:t>general concept and t</w:t>
      </w:r>
      <w:r w:rsidR="00E2442B">
        <w:rPr>
          <w:rFonts w:cstheme="minorHAnsi"/>
          <w:color w:val="000000" w:themeColor="text1"/>
        </w:rPr>
        <w:t xml:space="preserve">erms such as </w:t>
      </w:r>
      <w:commentRangeStart w:id="39"/>
      <w:r w:rsidR="00E2442B">
        <w:rPr>
          <w:rFonts w:cstheme="minorHAnsi"/>
          <w:color w:val="000000" w:themeColor="text1"/>
        </w:rPr>
        <w:t>GDPR, ISO and NIST</w:t>
      </w:r>
      <w:commentRangeEnd w:id="39"/>
      <w:r w:rsidR="00710B22">
        <w:rPr>
          <w:rStyle w:val="CommentReference"/>
        </w:rPr>
        <w:commentReference w:id="39"/>
      </w:r>
    </w:p>
    <w:p w14:paraId="035E8EB2" w14:textId="0E88C024" w:rsidR="005B10EA" w:rsidRDefault="005B10EA" w:rsidP="00F76A57">
      <w:pPr>
        <w:pStyle w:val="ListParagraph"/>
        <w:numPr>
          <w:ilvl w:val="2"/>
          <w:numId w:val="26"/>
        </w:numPr>
        <w:rPr>
          <w:rFonts w:cstheme="minorHAnsi"/>
          <w:color w:val="000000" w:themeColor="text1"/>
        </w:rPr>
      </w:pPr>
      <w:r>
        <w:rPr>
          <w:rFonts w:cstheme="minorHAnsi"/>
          <w:color w:val="000000" w:themeColor="text1"/>
        </w:rPr>
        <w:t xml:space="preserve">Topic 3 – </w:t>
      </w:r>
      <w:commentRangeStart w:id="40"/>
      <w:r w:rsidRPr="001C1111">
        <w:rPr>
          <w:rFonts w:cstheme="minorHAnsi"/>
          <w:color w:val="4472C4" w:themeColor="accent1"/>
        </w:rPr>
        <w:t xml:space="preserve">Video: </w:t>
      </w:r>
      <w:commentRangeEnd w:id="40"/>
      <w:r w:rsidR="001C1111">
        <w:rPr>
          <w:rStyle w:val="CommentReference"/>
        </w:rPr>
        <w:commentReference w:id="40"/>
      </w:r>
      <w:r>
        <w:rPr>
          <w:rFonts w:cstheme="minorHAnsi"/>
          <w:color w:val="000000" w:themeColor="text1"/>
        </w:rPr>
        <w:t xml:space="preserve">Microsoft Privacy Statement (topic </w:t>
      </w:r>
      <w:r w:rsidR="001E552C">
        <w:rPr>
          <w:rFonts w:cstheme="minorHAnsi"/>
          <w:color w:val="000000" w:themeColor="text1"/>
        </w:rPr>
        <w:t>4)</w:t>
      </w:r>
    </w:p>
    <w:p w14:paraId="24F0FF6C" w14:textId="2319A4E5" w:rsidR="00E2442B" w:rsidRDefault="005B10EA" w:rsidP="00F76A57">
      <w:pPr>
        <w:pStyle w:val="ListParagraph"/>
        <w:numPr>
          <w:ilvl w:val="2"/>
          <w:numId w:val="26"/>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Microsoft Privacy Statement</w:t>
      </w:r>
    </w:p>
    <w:p w14:paraId="436D58E4" w14:textId="0C0752E9" w:rsidR="005B10EA" w:rsidRDefault="005B10EA" w:rsidP="00F76A57">
      <w:pPr>
        <w:pStyle w:val="ListParagraph"/>
        <w:numPr>
          <w:ilvl w:val="2"/>
          <w:numId w:val="26"/>
        </w:numPr>
        <w:rPr>
          <w:rFonts w:cstheme="minorHAnsi"/>
          <w:color w:val="000000" w:themeColor="text1"/>
        </w:rPr>
      </w:pPr>
      <w:r>
        <w:rPr>
          <w:rFonts w:cstheme="minorHAnsi"/>
          <w:color w:val="000000" w:themeColor="text1"/>
        </w:rPr>
        <w:t xml:space="preserve">Topic 5 – </w:t>
      </w:r>
      <w:r w:rsidRPr="001C1111">
        <w:rPr>
          <w:rFonts w:cstheme="minorHAnsi"/>
          <w:color w:val="4472C4" w:themeColor="accent1"/>
        </w:rPr>
        <w:t xml:space="preserve">Video: </w:t>
      </w:r>
      <w:r>
        <w:rPr>
          <w:rFonts w:cstheme="minorHAnsi"/>
          <w:color w:val="000000" w:themeColor="text1"/>
        </w:rPr>
        <w:t xml:space="preserve">Trust Center and Service Trust portal (topics </w:t>
      </w:r>
      <w:r w:rsidR="001E552C">
        <w:rPr>
          <w:rFonts w:cstheme="minorHAnsi"/>
          <w:color w:val="000000" w:themeColor="text1"/>
        </w:rPr>
        <w:t>6</w:t>
      </w:r>
      <w:r>
        <w:rPr>
          <w:rFonts w:cstheme="minorHAnsi"/>
          <w:color w:val="000000" w:themeColor="text1"/>
        </w:rPr>
        <w:t xml:space="preserve"> and </w:t>
      </w:r>
      <w:r w:rsidR="001E552C">
        <w:rPr>
          <w:rFonts w:cstheme="minorHAnsi"/>
          <w:color w:val="000000" w:themeColor="text1"/>
        </w:rPr>
        <w:t>7</w:t>
      </w:r>
      <w:r>
        <w:rPr>
          <w:rFonts w:cstheme="minorHAnsi"/>
          <w:color w:val="000000" w:themeColor="text1"/>
        </w:rPr>
        <w:t>)</w:t>
      </w:r>
    </w:p>
    <w:p w14:paraId="6218704F" w14:textId="2C5593E0" w:rsidR="005B10EA" w:rsidRPr="005B10EA" w:rsidRDefault="005B10EA" w:rsidP="005B10EA">
      <w:pPr>
        <w:pStyle w:val="ListParagraph"/>
        <w:numPr>
          <w:ilvl w:val="2"/>
          <w:numId w:val="26"/>
        </w:numPr>
        <w:rPr>
          <w:rFonts w:cstheme="minorHAnsi"/>
          <w:color w:val="000000" w:themeColor="text1"/>
        </w:rPr>
      </w:pPr>
      <w:r>
        <w:rPr>
          <w:rFonts w:cstheme="minorHAnsi"/>
          <w:color w:val="000000" w:themeColor="text1"/>
        </w:rPr>
        <w:t xml:space="preserve">Topci 6 - </w:t>
      </w:r>
      <w:r w:rsidR="00E2442B">
        <w:rPr>
          <w:rFonts w:cstheme="minorHAnsi"/>
          <w:color w:val="000000" w:themeColor="text1"/>
        </w:rPr>
        <w:t xml:space="preserve">Trust </w:t>
      </w:r>
      <w:r w:rsidR="00C04F09">
        <w:rPr>
          <w:rFonts w:cstheme="minorHAnsi"/>
          <w:color w:val="000000" w:themeColor="text1"/>
        </w:rPr>
        <w:t>C</w:t>
      </w:r>
      <w:r w:rsidR="00E2442B">
        <w:rPr>
          <w:rFonts w:cstheme="minorHAnsi"/>
          <w:color w:val="000000" w:themeColor="text1"/>
        </w:rPr>
        <w:t>enter</w:t>
      </w:r>
    </w:p>
    <w:p w14:paraId="70733D55" w14:textId="2E5A822E" w:rsidR="00E2442B" w:rsidRDefault="005B10EA" w:rsidP="00F76A57">
      <w:pPr>
        <w:pStyle w:val="ListParagraph"/>
        <w:numPr>
          <w:ilvl w:val="2"/>
          <w:numId w:val="26"/>
        </w:numPr>
        <w:rPr>
          <w:rFonts w:cstheme="minorHAnsi"/>
          <w:color w:val="000000" w:themeColor="text1"/>
        </w:rPr>
      </w:pPr>
      <w:r>
        <w:rPr>
          <w:rFonts w:cstheme="minorHAnsi"/>
          <w:color w:val="000000" w:themeColor="text1"/>
        </w:rPr>
        <w:t xml:space="preserve">Topic 7 - </w:t>
      </w:r>
      <w:r w:rsidR="00C04F09">
        <w:rPr>
          <w:rFonts w:cstheme="minorHAnsi"/>
          <w:color w:val="000000" w:themeColor="text1"/>
        </w:rPr>
        <w:t>T</w:t>
      </w:r>
      <w:r w:rsidR="00E2442B">
        <w:rPr>
          <w:rFonts w:cstheme="minorHAnsi"/>
          <w:color w:val="000000" w:themeColor="text1"/>
        </w:rPr>
        <w:t>he Service Trust Portal</w:t>
      </w:r>
    </w:p>
    <w:p w14:paraId="35A3953E" w14:textId="42DB27C9" w:rsidR="005B10EA" w:rsidRDefault="005B10EA" w:rsidP="00F76A57">
      <w:pPr>
        <w:pStyle w:val="ListParagraph"/>
        <w:numPr>
          <w:ilvl w:val="2"/>
          <w:numId w:val="26"/>
        </w:numPr>
        <w:rPr>
          <w:rFonts w:cstheme="minorHAnsi"/>
          <w:color w:val="000000" w:themeColor="text1"/>
        </w:rPr>
      </w:pPr>
      <w:r>
        <w:rPr>
          <w:rFonts w:cstheme="minorHAnsi"/>
          <w:color w:val="000000" w:themeColor="text1"/>
        </w:rPr>
        <w:t xml:space="preserve">Topic 8 – </w:t>
      </w:r>
      <w:r w:rsidRPr="001C1111">
        <w:rPr>
          <w:rFonts w:cstheme="minorHAnsi"/>
          <w:color w:val="4472C4" w:themeColor="accent1"/>
        </w:rPr>
        <w:t xml:space="preserve">Video: </w:t>
      </w:r>
      <w:r>
        <w:rPr>
          <w:rFonts w:cstheme="minorHAnsi"/>
          <w:color w:val="000000" w:themeColor="text1"/>
        </w:rPr>
        <w:t>Compliance Manager</w:t>
      </w:r>
      <w:r w:rsidR="001F5C70">
        <w:rPr>
          <w:rFonts w:cstheme="minorHAnsi"/>
          <w:color w:val="000000" w:themeColor="text1"/>
        </w:rPr>
        <w:t xml:space="preserve"> </w:t>
      </w:r>
      <w:r w:rsidR="00C04F09">
        <w:rPr>
          <w:rFonts w:cstheme="minorHAnsi"/>
          <w:color w:val="000000" w:themeColor="text1"/>
        </w:rPr>
        <w:t>(</w:t>
      </w:r>
      <w:r w:rsidR="001F5C70">
        <w:rPr>
          <w:rFonts w:cstheme="minorHAnsi"/>
          <w:color w:val="000000" w:themeColor="text1"/>
        </w:rPr>
        <w:t>topic 9)</w:t>
      </w:r>
    </w:p>
    <w:p w14:paraId="26604C5C" w14:textId="6C92194B" w:rsidR="00E2442B" w:rsidRPr="001C1111" w:rsidRDefault="005B10EA" w:rsidP="00F76A57">
      <w:pPr>
        <w:pStyle w:val="ListParagraph"/>
        <w:numPr>
          <w:ilvl w:val="2"/>
          <w:numId w:val="26"/>
        </w:numPr>
        <w:rPr>
          <w:rFonts w:cstheme="minorHAnsi"/>
          <w:color w:val="000000" w:themeColor="text1"/>
        </w:rPr>
      </w:pPr>
      <w:r w:rsidRPr="001C1111">
        <w:rPr>
          <w:rFonts w:cstheme="minorHAnsi"/>
          <w:color w:val="000000" w:themeColor="text1"/>
        </w:rPr>
        <w:lastRenderedPageBreak/>
        <w:t xml:space="preserve">Topic 9 - </w:t>
      </w:r>
      <w:r w:rsidR="00E2442B" w:rsidRPr="001C1111">
        <w:rPr>
          <w:rFonts w:cstheme="minorHAnsi"/>
          <w:color w:val="000000" w:themeColor="text1"/>
        </w:rPr>
        <w:t>Compliance Manager</w:t>
      </w:r>
      <w:r w:rsidR="001C1111" w:rsidRPr="001C1111">
        <w:rPr>
          <w:rFonts w:cstheme="minorHAnsi"/>
          <w:color w:val="000000" w:themeColor="text1"/>
        </w:rPr>
        <w:t xml:space="preserve"> (</w:t>
      </w:r>
      <w:r w:rsidR="001C1111">
        <w:rPr>
          <w:rFonts w:cstheme="minorHAnsi"/>
          <w:color w:val="000000" w:themeColor="text1"/>
        </w:rPr>
        <w:t xml:space="preserve">including - </w:t>
      </w:r>
      <w:r w:rsidRPr="001C1111">
        <w:rPr>
          <w:rFonts w:cstheme="minorHAnsi"/>
          <w:color w:val="000000" w:themeColor="text1"/>
        </w:rPr>
        <w:t xml:space="preserve"> </w:t>
      </w:r>
      <w:r w:rsidR="001C1111" w:rsidRPr="001C1111">
        <w:rPr>
          <w:rFonts w:cstheme="minorHAnsi"/>
          <w:color w:val="000000" w:themeColor="text1"/>
        </w:rPr>
        <w:t>H</w:t>
      </w:r>
      <w:r w:rsidR="00E2442B" w:rsidRPr="001C1111">
        <w:rPr>
          <w:rFonts w:cstheme="minorHAnsi"/>
          <w:color w:val="000000" w:themeColor="text1"/>
        </w:rPr>
        <w:t>ow to determine if Azure is compliant for a particular business need</w:t>
      </w:r>
      <w:r w:rsidR="001C1111">
        <w:rPr>
          <w:rFonts w:cstheme="minorHAnsi"/>
          <w:color w:val="000000" w:themeColor="text1"/>
        </w:rPr>
        <w:t>)</w:t>
      </w:r>
    </w:p>
    <w:p w14:paraId="36660CF4" w14:textId="26031BEB" w:rsidR="005B10EA" w:rsidRDefault="005B10EA" w:rsidP="00F76A57">
      <w:pPr>
        <w:pStyle w:val="ListParagraph"/>
        <w:numPr>
          <w:ilvl w:val="2"/>
          <w:numId w:val="26"/>
        </w:numPr>
        <w:rPr>
          <w:rFonts w:cstheme="minorHAnsi"/>
          <w:color w:val="000000" w:themeColor="text1"/>
        </w:rPr>
      </w:pPr>
      <w:r>
        <w:rPr>
          <w:rFonts w:cstheme="minorHAnsi"/>
          <w:color w:val="000000" w:themeColor="text1"/>
        </w:rPr>
        <w:t>Topic 1</w:t>
      </w:r>
      <w:r w:rsidR="001C1111">
        <w:rPr>
          <w:rFonts w:cstheme="minorHAnsi"/>
          <w:color w:val="000000" w:themeColor="text1"/>
        </w:rPr>
        <w:t>0</w:t>
      </w:r>
      <w:r>
        <w:rPr>
          <w:rFonts w:cstheme="minorHAnsi"/>
          <w:color w:val="000000" w:themeColor="text1"/>
        </w:rPr>
        <w:t xml:space="preserve"> -  </w:t>
      </w:r>
      <w:r w:rsidRPr="001C1111">
        <w:rPr>
          <w:rFonts w:cstheme="minorHAnsi"/>
          <w:color w:val="4472C4" w:themeColor="accent1"/>
        </w:rPr>
        <w:t xml:space="preserve">Video: </w:t>
      </w:r>
      <w:r>
        <w:rPr>
          <w:rFonts w:cstheme="minorHAnsi"/>
          <w:color w:val="000000" w:themeColor="text1"/>
        </w:rPr>
        <w:t>Azure Governement and Germany services (</w:t>
      </w:r>
      <w:r w:rsidR="000E2B12">
        <w:rPr>
          <w:rFonts w:cstheme="minorHAnsi"/>
          <w:color w:val="000000" w:themeColor="text1"/>
        </w:rPr>
        <w:t>T</w:t>
      </w:r>
      <w:r>
        <w:rPr>
          <w:rFonts w:cstheme="minorHAnsi"/>
          <w:color w:val="000000" w:themeColor="text1"/>
        </w:rPr>
        <w:t xml:space="preserve">opics </w:t>
      </w:r>
      <w:r w:rsidR="000E2B12">
        <w:rPr>
          <w:rFonts w:cstheme="minorHAnsi"/>
          <w:color w:val="000000" w:themeColor="text1"/>
        </w:rPr>
        <w:t>11 and 12)</w:t>
      </w:r>
    </w:p>
    <w:p w14:paraId="575E3E23" w14:textId="2108D8A4" w:rsidR="00E2442B" w:rsidRDefault="005B10EA" w:rsidP="00F76A57">
      <w:pPr>
        <w:pStyle w:val="ListParagraph"/>
        <w:numPr>
          <w:ilvl w:val="2"/>
          <w:numId w:val="26"/>
        </w:numPr>
        <w:rPr>
          <w:rFonts w:cstheme="minorHAnsi"/>
          <w:color w:val="000000" w:themeColor="text1"/>
        </w:rPr>
      </w:pPr>
      <w:r>
        <w:rPr>
          <w:rFonts w:cstheme="minorHAnsi"/>
          <w:color w:val="000000" w:themeColor="text1"/>
        </w:rPr>
        <w:t>Topic 1</w:t>
      </w:r>
      <w:r w:rsidR="001C1111">
        <w:rPr>
          <w:rFonts w:cstheme="minorHAnsi"/>
          <w:color w:val="000000" w:themeColor="text1"/>
        </w:rPr>
        <w:t>1</w:t>
      </w:r>
      <w:r>
        <w:rPr>
          <w:rFonts w:cstheme="minorHAnsi"/>
          <w:color w:val="000000" w:themeColor="text1"/>
        </w:rPr>
        <w:t xml:space="preserve"> - </w:t>
      </w:r>
      <w:r w:rsidR="00E2442B">
        <w:rPr>
          <w:rFonts w:cstheme="minorHAnsi"/>
          <w:color w:val="000000" w:themeColor="text1"/>
        </w:rPr>
        <w:t>Azure Government services</w:t>
      </w:r>
    </w:p>
    <w:p w14:paraId="5582A0F3" w14:textId="6B6BD6BB" w:rsidR="00E2442B" w:rsidRDefault="005B10EA" w:rsidP="00F76A57">
      <w:pPr>
        <w:pStyle w:val="ListParagraph"/>
        <w:numPr>
          <w:ilvl w:val="2"/>
          <w:numId w:val="26"/>
        </w:numPr>
        <w:rPr>
          <w:rFonts w:cstheme="minorHAnsi"/>
          <w:color w:val="000000" w:themeColor="text1"/>
        </w:rPr>
      </w:pPr>
      <w:r>
        <w:rPr>
          <w:rFonts w:cstheme="minorHAnsi"/>
          <w:color w:val="000000" w:themeColor="text1"/>
        </w:rPr>
        <w:t>Topic 1</w:t>
      </w:r>
      <w:r w:rsidR="001C1111">
        <w:rPr>
          <w:rFonts w:cstheme="minorHAnsi"/>
          <w:color w:val="000000" w:themeColor="text1"/>
        </w:rPr>
        <w:t>2</w:t>
      </w:r>
      <w:r>
        <w:rPr>
          <w:rFonts w:cstheme="minorHAnsi"/>
          <w:color w:val="000000" w:themeColor="text1"/>
        </w:rPr>
        <w:t xml:space="preserve"> - </w:t>
      </w:r>
      <w:r w:rsidR="00E2442B">
        <w:rPr>
          <w:rFonts w:cstheme="minorHAnsi"/>
          <w:color w:val="000000" w:themeColor="text1"/>
        </w:rPr>
        <w:t>Azure Germany services</w:t>
      </w:r>
    </w:p>
    <w:p w14:paraId="617D715C" w14:textId="7CAC3C73" w:rsidR="00EF1FF6" w:rsidRDefault="00EF1FF6" w:rsidP="0076167D">
      <w:pPr>
        <w:pStyle w:val="ListParagraph"/>
        <w:numPr>
          <w:ilvl w:val="1"/>
          <w:numId w:val="31"/>
        </w:numPr>
        <w:rPr>
          <w:rFonts w:cstheme="minorHAnsi"/>
          <w:color w:val="000000" w:themeColor="text1"/>
        </w:rPr>
      </w:pPr>
      <w:r>
        <w:rPr>
          <w:rFonts w:cstheme="minorHAnsi"/>
          <w:color w:val="000000" w:themeColor="text1"/>
        </w:rPr>
        <w:t xml:space="preserve">Module </w:t>
      </w:r>
      <w:r w:rsidR="00C41FC7">
        <w:rPr>
          <w:rFonts w:cstheme="minorHAnsi"/>
          <w:color w:val="000000" w:themeColor="text1"/>
        </w:rPr>
        <w:t>4</w:t>
      </w:r>
      <w:r>
        <w:rPr>
          <w:rFonts w:cstheme="minorHAnsi"/>
          <w:color w:val="000000" w:themeColor="text1"/>
        </w:rPr>
        <w:t xml:space="preserve"> Review Questions</w:t>
      </w:r>
    </w:p>
    <w:p w14:paraId="2472AFE3" w14:textId="22BFD390" w:rsidR="00EF1FF6" w:rsidRDefault="004C2B27" w:rsidP="00F76A57">
      <w:pPr>
        <w:pStyle w:val="ListParagraph"/>
        <w:numPr>
          <w:ilvl w:val="2"/>
          <w:numId w:val="26"/>
        </w:numPr>
        <w:rPr>
          <w:rFonts w:cstheme="minorHAnsi"/>
          <w:color w:val="000000" w:themeColor="text1"/>
        </w:rPr>
      </w:pPr>
      <w:r>
        <w:rPr>
          <w:rFonts w:cstheme="minorHAnsi"/>
          <w:color w:val="000000" w:themeColor="text1"/>
        </w:rPr>
        <w:t xml:space="preserve">Topic 1 - </w:t>
      </w:r>
      <w:r w:rsidR="00EF1FF6">
        <w:rPr>
          <w:rFonts w:cstheme="minorHAnsi"/>
          <w:color w:val="000000" w:themeColor="text1"/>
        </w:rPr>
        <w:t>End of Module Review Questions</w:t>
      </w:r>
    </w:p>
    <w:p w14:paraId="5ED26CA8" w14:textId="078725A4" w:rsidR="00EF1FF6" w:rsidRDefault="00EF1FF6" w:rsidP="0076167D">
      <w:pPr>
        <w:pStyle w:val="ListParagraph"/>
        <w:numPr>
          <w:ilvl w:val="1"/>
          <w:numId w:val="31"/>
        </w:numPr>
        <w:rPr>
          <w:rFonts w:cstheme="minorHAnsi"/>
          <w:color w:val="000000" w:themeColor="text1"/>
        </w:rPr>
      </w:pPr>
      <w:r>
        <w:rPr>
          <w:rFonts w:cstheme="minorHAnsi"/>
          <w:color w:val="000000" w:themeColor="text1"/>
        </w:rPr>
        <w:t xml:space="preserve">Module </w:t>
      </w:r>
      <w:r w:rsidR="00C41FC7">
        <w:rPr>
          <w:rFonts w:cstheme="minorHAnsi"/>
          <w:color w:val="000000" w:themeColor="text1"/>
        </w:rPr>
        <w:t>4</w:t>
      </w:r>
      <w:r>
        <w:rPr>
          <w:rFonts w:cstheme="minorHAnsi"/>
          <w:color w:val="000000" w:themeColor="text1"/>
        </w:rPr>
        <w:t xml:space="preserve"> Summary</w:t>
      </w:r>
    </w:p>
    <w:p w14:paraId="2AE79CD8" w14:textId="4440AF62" w:rsidR="004C2B27" w:rsidRDefault="004C2B27" w:rsidP="004C2B27">
      <w:pPr>
        <w:pStyle w:val="ListParagraph"/>
        <w:numPr>
          <w:ilvl w:val="2"/>
          <w:numId w:val="27"/>
        </w:numPr>
        <w:rPr>
          <w:rFonts w:cstheme="minorHAnsi"/>
          <w:color w:val="000000" w:themeColor="text1"/>
        </w:rPr>
      </w:pPr>
      <w:r>
        <w:rPr>
          <w:rFonts w:cstheme="minorHAnsi"/>
          <w:color w:val="000000" w:themeColor="text1"/>
        </w:rPr>
        <w:t xml:space="preserve">Topic 1 - </w:t>
      </w:r>
      <w:r w:rsidR="00EF1FF6">
        <w:rPr>
          <w:rFonts w:cstheme="minorHAnsi"/>
          <w:color w:val="000000" w:themeColor="text1"/>
        </w:rPr>
        <w:t xml:space="preserve"> </w:t>
      </w:r>
      <w:r w:rsidR="00EF1FF6" w:rsidRPr="001F7CAF">
        <w:rPr>
          <w:rFonts w:cstheme="minorHAnsi"/>
          <w:color w:val="4472C4" w:themeColor="accent1"/>
        </w:rPr>
        <w:t>Video</w:t>
      </w:r>
      <w:r w:rsidR="001F7CAF" w:rsidRPr="001F7CAF">
        <w:rPr>
          <w:rFonts w:cstheme="minorHAnsi"/>
          <w:color w:val="4472C4" w:themeColor="accent1"/>
        </w:rPr>
        <w:t xml:space="preserve">: </w:t>
      </w:r>
      <w:r w:rsidR="00EF1FF6">
        <w:rPr>
          <w:rFonts w:cstheme="minorHAnsi"/>
          <w:color w:val="000000" w:themeColor="text1"/>
        </w:rPr>
        <w:t xml:space="preserve">Module </w:t>
      </w:r>
      <w:r w:rsidR="00C41FC7">
        <w:rPr>
          <w:rFonts w:cstheme="minorHAnsi"/>
          <w:color w:val="000000" w:themeColor="text1"/>
        </w:rPr>
        <w:t>4</w:t>
      </w:r>
      <w:r w:rsidR="00EF1FF6">
        <w:rPr>
          <w:rFonts w:cstheme="minorHAnsi"/>
          <w:color w:val="000000" w:themeColor="text1"/>
        </w:rPr>
        <w:t xml:space="preserve"> Summary</w:t>
      </w:r>
    </w:p>
    <w:p w14:paraId="307DB45F" w14:textId="00951840" w:rsidR="00EF1FF6" w:rsidRPr="004C2B27" w:rsidRDefault="004C2B27" w:rsidP="004C2B27">
      <w:pPr>
        <w:pStyle w:val="ListParagraph"/>
        <w:numPr>
          <w:ilvl w:val="2"/>
          <w:numId w:val="27"/>
        </w:numPr>
        <w:rPr>
          <w:rFonts w:cstheme="minorHAnsi"/>
          <w:color w:val="000000" w:themeColor="text1"/>
        </w:rPr>
      </w:pPr>
      <w:r>
        <w:rPr>
          <w:rFonts w:cstheme="minorHAnsi"/>
          <w:color w:val="000000" w:themeColor="text1"/>
        </w:rPr>
        <w:t xml:space="preserve">Topic 2 - </w:t>
      </w:r>
      <w:r w:rsidR="00EF1FF6" w:rsidRPr="004C2B27">
        <w:rPr>
          <w:rFonts w:cstheme="minorHAnsi"/>
          <w:color w:val="000000" w:themeColor="text1"/>
        </w:rPr>
        <w:t xml:space="preserve">Module </w:t>
      </w:r>
      <w:r w:rsidR="00C41FC7" w:rsidRPr="004C2B27">
        <w:rPr>
          <w:rFonts w:cstheme="minorHAnsi"/>
          <w:color w:val="000000" w:themeColor="text1"/>
        </w:rPr>
        <w:t>4</w:t>
      </w:r>
      <w:r w:rsidR="00EF1FF6" w:rsidRPr="004C2B27">
        <w:rPr>
          <w:rFonts w:cstheme="minorHAnsi"/>
          <w:color w:val="000000" w:themeColor="text1"/>
        </w:rPr>
        <w:t xml:space="preserve"> Summary</w:t>
      </w:r>
    </w:p>
    <w:p w14:paraId="0F657B1F" w14:textId="77777777" w:rsidR="00E2442B" w:rsidRPr="0078331D" w:rsidRDefault="00E2442B" w:rsidP="00E2442B">
      <w:pPr>
        <w:pStyle w:val="ListParagraph"/>
        <w:ind w:left="1224"/>
        <w:rPr>
          <w:rFonts w:cstheme="minorHAnsi"/>
          <w:color w:val="000000" w:themeColor="text1"/>
        </w:rPr>
      </w:pPr>
    </w:p>
    <w:p w14:paraId="43311CDE" w14:textId="0369C352" w:rsidR="00E2442B" w:rsidRPr="00AB7C79" w:rsidRDefault="00BD262D" w:rsidP="0076167D">
      <w:pPr>
        <w:pStyle w:val="ListParagraph"/>
        <w:numPr>
          <w:ilvl w:val="0"/>
          <w:numId w:val="31"/>
        </w:numPr>
        <w:rPr>
          <w:rFonts w:cstheme="minorHAnsi"/>
          <w:color w:val="000000" w:themeColor="text1"/>
        </w:rPr>
      </w:pPr>
      <w:r>
        <w:rPr>
          <w:rFonts w:cstheme="minorHAnsi"/>
          <w:b/>
          <w:color w:val="000000" w:themeColor="text1"/>
        </w:rPr>
        <w:t xml:space="preserve">Module 5 - </w:t>
      </w:r>
      <w:r w:rsidR="00E2442B">
        <w:rPr>
          <w:rFonts w:cstheme="minorHAnsi"/>
          <w:b/>
          <w:color w:val="000000" w:themeColor="text1"/>
        </w:rPr>
        <w:t xml:space="preserve">Azure </w:t>
      </w:r>
      <w:r w:rsidR="00E2442B" w:rsidRPr="00AB7C79">
        <w:rPr>
          <w:rFonts w:cstheme="minorHAnsi"/>
          <w:b/>
          <w:color w:val="000000" w:themeColor="text1"/>
        </w:rPr>
        <w:t>Pricing and Support</w:t>
      </w:r>
    </w:p>
    <w:p w14:paraId="3E618F11" w14:textId="77777777" w:rsidR="002D054B" w:rsidRDefault="002D054B" w:rsidP="0076167D">
      <w:pPr>
        <w:pStyle w:val="ListParagraph"/>
        <w:numPr>
          <w:ilvl w:val="1"/>
          <w:numId w:val="31"/>
        </w:numPr>
        <w:rPr>
          <w:rFonts w:cstheme="minorHAnsi"/>
          <w:color w:val="000000" w:themeColor="text1"/>
        </w:rPr>
      </w:pPr>
      <w:r>
        <w:rPr>
          <w:rFonts w:cstheme="minorHAnsi"/>
          <w:color w:val="000000" w:themeColor="text1"/>
        </w:rPr>
        <w:t>Learning Objectives</w:t>
      </w:r>
    </w:p>
    <w:p w14:paraId="64087D05" w14:textId="4D1ABFB4" w:rsidR="002D054B" w:rsidRPr="002D054B" w:rsidRDefault="00B4715A"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002D054B">
        <w:rPr>
          <w:rFonts w:cstheme="minorHAnsi"/>
          <w:color w:val="000000" w:themeColor="text1"/>
        </w:rPr>
        <w:t>Module 5 – Learning Objectives</w:t>
      </w:r>
    </w:p>
    <w:p w14:paraId="4E2D4ADD" w14:textId="56A00965" w:rsidR="00E2442B" w:rsidRDefault="00E2442B" w:rsidP="0076167D">
      <w:pPr>
        <w:pStyle w:val="ListParagraph"/>
        <w:numPr>
          <w:ilvl w:val="1"/>
          <w:numId w:val="31"/>
        </w:numPr>
        <w:rPr>
          <w:rFonts w:cstheme="minorHAnsi"/>
          <w:color w:val="000000" w:themeColor="text1"/>
        </w:rPr>
      </w:pPr>
      <w:r w:rsidRPr="00AB7C79">
        <w:rPr>
          <w:rFonts w:cstheme="minorHAnsi"/>
          <w:color w:val="000000" w:themeColor="text1"/>
        </w:rPr>
        <w:t>Azure subscriptions</w:t>
      </w:r>
    </w:p>
    <w:p w14:paraId="08B8F7CF" w14:textId="76E426F3" w:rsidR="00BC2B18" w:rsidRDefault="00BC2B18"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Pr="00BC2B18">
        <w:rPr>
          <w:rFonts w:cstheme="minorHAnsi"/>
          <w:color w:val="4472C4" w:themeColor="accent1"/>
        </w:rPr>
        <w:t xml:space="preserve">Video: </w:t>
      </w:r>
      <w:r>
        <w:rPr>
          <w:rFonts w:cstheme="minorHAnsi"/>
          <w:color w:val="000000" w:themeColor="text1"/>
        </w:rPr>
        <w:t>Azure Subscriptions</w:t>
      </w:r>
    </w:p>
    <w:p w14:paraId="3A9DCE70" w14:textId="54AC439E" w:rsidR="00E2442B" w:rsidRDefault="00BC2B18"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Azure Subscription</w:t>
      </w:r>
      <w:r w:rsidR="006B56D3">
        <w:rPr>
          <w:rFonts w:cstheme="minorHAnsi"/>
          <w:color w:val="000000" w:themeColor="text1"/>
        </w:rPr>
        <w:t>s</w:t>
      </w:r>
    </w:p>
    <w:p w14:paraId="53056379" w14:textId="358664CD" w:rsidR="00E2442B" w:rsidRDefault="00BC2B18" w:rsidP="00B05C5B">
      <w:pPr>
        <w:pStyle w:val="ListParagraph"/>
        <w:numPr>
          <w:ilvl w:val="2"/>
          <w:numId w:val="28"/>
        </w:numPr>
        <w:rPr>
          <w:rFonts w:cstheme="minorHAnsi"/>
          <w:color w:val="000000" w:themeColor="text1"/>
        </w:rPr>
      </w:pPr>
      <w:commentRangeStart w:id="41"/>
      <w:r>
        <w:rPr>
          <w:rFonts w:cstheme="minorHAnsi"/>
          <w:color w:val="000000" w:themeColor="text1"/>
        </w:rPr>
        <w:t xml:space="preserve">Topic 3 </w:t>
      </w:r>
      <w:commentRangeEnd w:id="41"/>
      <w:r w:rsidR="00C61A34">
        <w:rPr>
          <w:rStyle w:val="CommentReference"/>
        </w:rPr>
        <w:commentReference w:id="41"/>
      </w:r>
      <w:r>
        <w:rPr>
          <w:rFonts w:cstheme="minorHAnsi"/>
          <w:color w:val="000000" w:themeColor="text1"/>
        </w:rPr>
        <w:t xml:space="preserve">- </w:t>
      </w:r>
      <w:r w:rsidR="00C61A34">
        <w:rPr>
          <w:rFonts w:cstheme="minorHAnsi"/>
          <w:color w:val="000000" w:themeColor="text1"/>
        </w:rPr>
        <w:t>Subscription</w:t>
      </w:r>
      <w:r w:rsidR="00E2442B">
        <w:rPr>
          <w:rFonts w:cstheme="minorHAnsi"/>
          <w:color w:val="000000" w:themeColor="text1"/>
        </w:rPr>
        <w:t xml:space="preserve"> uses and options</w:t>
      </w:r>
    </w:p>
    <w:p w14:paraId="10C5E90F" w14:textId="25E55122" w:rsidR="00E2442B" w:rsidRPr="00FA0269" w:rsidRDefault="00E27FCB" w:rsidP="0076167D">
      <w:pPr>
        <w:pStyle w:val="ListParagraph"/>
        <w:numPr>
          <w:ilvl w:val="1"/>
          <w:numId w:val="31"/>
        </w:numPr>
        <w:rPr>
          <w:rFonts w:cstheme="minorHAnsi"/>
          <w:color w:val="000000" w:themeColor="text1"/>
        </w:rPr>
      </w:pPr>
      <w:r>
        <w:rPr>
          <w:rFonts w:cstheme="minorHAnsi"/>
          <w:color w:val="000000" w:themeColor="text1"/>
        </w:rPr>
        <w:t>P</w:t>
      </w:r>
      <w:r w:rsidR="00E2442B">
        <w:rPr>
          <w:rFonts w:cstheme="minorHAnsi"/>
          <w:color w:val="000000" w:themeColor="text1"/>
        </w:rPr>
        <w:t>lanning and manag</w:t>
      </w:r>
      <w:r w:rsidR="00975117">
        <w:rPr>
          <w:rFonts w:cstheme="minorHAnsi"/>
          <w:color w:val="000000" w:themeColor="text1"/>
        </w:rPr>
        <w:t xml:space="preserve">ing </w:t>
      </w:r>
      <w:r w:rsidR="00E2442B">
        <w:rPr>
          <w:rFonts w:cstheme="minorHAnsi"/>
          <w:color w:val="000000" w:themeColor="text1"/>
        </w:rPr>
        <w:t>costs</w:t>
      </w:r>
      <w:r w:rsidR="00E2442B">
        <w:rPr>
          <w:rFonts w:cstheme="minorHAnsi"/>
          <w:color w:val="000000" w:themeColor="text1"/>
        </w:rPr>
        <w:tab/>
      </w:r>
    </w:p>
    <w:p w14:paraId="071FFD48" w14:textId="36D4E25C" w:rsidR="00E27FCB" w:rsidRDefault="00E27FCB"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Pr="00F76F43">
        <w:rPr>
          <w:rFonts w:cstheme="minorHAnsi"/>
          <w:color w:val="4472C4" w:themeColor="accent1"/>
        </w:rPr>
        <w:t>Video:</w:t>
      </w:r>
      <w:r w:rsidR="00F76F43" w:rsidRPr="00F76F43">
        <w:rPr>
          <w:rFonts w:cstheme="minorHAnsi"/>
          <w:color w:val="4472C4" w:themeColor="accent1"/>
        </w:rPr>
        <w:t xml:space="preserve"> </w:t>
      </w:r>
      <w:r w:rsidR="00F76F43">
        <w:rPr>
          <w:rFonts w:cstheme="minorHAnsi"/>
          <w:color w:val="000000" w:themeColor="text1"/>
        </w:rPr>
        <w:t>Purchasing Options (Topics 2 and 3)</w:t>
      </w:r>
    </w:p>
    <w:p w14:paraId="138A9E99" w14:textId="6472E973" w:rsidR="00E2442B" w:rsidRDefault="00F76F43"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843DBC">
        <w:rPr>
          <w:rFonts w:cstheme="minorHAnsi"/>
          <w:color w:val="000000" w:themeColor="text1"/>
        </w:rPr>
        <w:t>P</w:t>
      </w:r>
      <w:r w:rsidR="00E2442B">
        <w:rPr>
          <w:rFonts w:cstheme="minorHAnsi"/>
          <w:color w:val="000000" w:themeColor="text1"/>
        </w:rPr>
        <w:t>urchasing Azure products and services</w:t>
      </w:r>
    </w:p>
    <w:p w14:paraId="47F30542" w14:textId="04673FAA" w:rsidR="00E2442B" w:rsidRDefault="00F76F43" w:rsidP="00B05C5B">
      <w:pPr>
        <w:pStyle w:val="ListParagraph"/>
        <w:numPr>
          <w:ilvl w:val="2"/>
          <w:numId w:val="28"/>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Azure Free account</w:t>
      </w:r>
    </w:p>
    <w:p w14:paraId="07002118" w14:textId="59E3F307" w:rsidR="00F76F43" w:rsidRDefault="00F76F43" w:rsidP="00B05C5B">
      <w:pPr>
        <w:pStyle w:val="ListParagraph"/>
        <w:numPr>
          <w:ilvl w:val="2"/>
          <w:numId w:val="28"/>
        </w:numPr>
        <w:rPr>
          <w:rFonts w:cstheme="minorHAnsi"/>
          <w:color w:val="000000" w:themeColor="text1"/>
        </w:rPr>
      </w:pPr>
      <w:r>
        <w:rPr>
          <w:rFonts w:cstheme="minorHAnsi"/>
          <w:color w:val="000000" w:themeColor="text1"/>
        </w:rPr>
        <w:t>Top</w:t>
      </w:r>
      <w:r w:rsidR="00512985">
        <w:rPr>
          <w:rFonts w:cstheme="minorHAnsi"/>
          <w:color w:val="000000" w:themeColor="text1"/>
        </w:rPr>
        <w:t>ic</w:t>
      </w:r>
      <w:r>
        <w:rPr>
          <w:rFonts w:cstheme="minorHAnsi"/>
          <w:color w:val="000000" w:themeColor="text1"/>
        </w:rPr>
        <w:t xml:space="preserve"> 4 - </w:t>
      </w:r>
      <w:r w:rsidRPr="00512985">
        <w:rPr>
          <w:rFonts w:cstheme="minorHAnsi"/>
          <w:color w:val="4472C4" w:themeColor="accent1"/>
        </w:rPr>
        <w:t xml:space="preserve">Video: </w:t>
      </w:r>
      <w:r>
        <w:rPr>
          <w:rFonts w:cstheme="minorHAnsi"/>
          <w:color w:val="000000" w:themeColor="text1"/>
        </w:rPr>
        <w:t xml:space="preserve">Factors affecting </w:t>
      </w:r>
      <w:r w:rsidR="007B3E3D">
        <w:rPr>
          <w:rFonts w:cstheme="minorHAnsi"/>
          <w:color w:val="000000" w:themeColor="text1"/>
        </w:rPr>
        <w:t>c</w:t>
      </w:r>
      <w:r>
        <w:rPr>
          <w:rFonts w:cstheme="minorHAnsi"/>
          <w:color w:val="000000" w:themeColor="text1"/>
        </w:rPr>
        <w:t>osts</w:t>
      </w:r>
      <w:r w:rsidR="00512985">
        <w:rPr>
          <w:rFonts w:cstheme="minorHAnsi"/>
          <w:color w:val="000000" w:themeColor="text1"/>
        </w:rPr>
        <w:t xml:space="preserve"> (Topic 5</w:t>
      </w:r>
      <w:r w:rsidR="00BC6598">
        <w:rPr>
          <w:rFonts w:cstheme="minorHAnsi"/>
          <w:color w:val="000000" w:themeColor="text1"/>
        </w:rPr>
        <w:t xml:space="preserve"> and 6</w:t>
      </w:r>
      <w:r w:rsidR="00512985">
        <w:rPr>
          <w:rFonts w:cstheme="minorHAnsi"/>
          <w:color w:val="000000" w:themeColor="text1"/>
        </w:rPr>
        <w:t>)</w:t>
      </w:r>
    </w:p>
    <w:p w14:paraId="511D9F39" w14:textId="28626397" w:rsidR="00E2442B" w:rsidRDefault="00512985" w:rsidP="00B05C5B">
      <w:pPr>
        <w:pStyle w:val="ListParagraph"/>
        <w:numPr>
          <w:ilvl w:val="2"/>
          <w:numId w:val="28"/>
        </w:numPr>
        <w:rPr>
          <w:rFonts w:cstheme="minorHAnsi"/>
          <w:color w:val="000000" w:themeColor="text1"/>
        </w:rPr>
      </w:pPr>
      <w:r>
        <w:rPr>
          <w:rFonts w:cstheme="minorHAnsi"/>
          <w:color w:val="000000" w:themeColor="text1"/>
        </w:rPr>
        <w:t>Topic 5 - F</w:t>
      </w:r>
      <w:r w:rsidR="00E2442B">
        <w:rPr>
          <w:rFonts w:cstheme="minorHAnsi"/>
          <w:color w:val="000000" w:themeColor="text1"/>
        </w:rPr>
        <w:t xml:space="preserve">actors affecting costs </w:t>
      </w:r>
      <w:r w:rsidR="0055360D">
        <w:rPr>
          <w:rFonts w:cstheme="minorHAnsi"/>
          <w:color w:val="000000" w:themeColor="text1"/>
        </w:rPr>
        <w:t xml:space="preserve"> - factors affecting costs </w:t>
      </w:r>
      <w:r w:rsidR="00E2442B">
        <w:rPr>
          <w:rFonts w:cstheme="minorHAnsi"/>
          <w:color w:val="000000" w:themeColor="text1"/>
        </w:rPr>
        <w:t>such as resource types, services, locations, ingress and egress traffic</w:t>
      </w:r>
    </w:p>
    <w:p w14:paraId="78723D46" w14:textId="7F764D41" w:rsidR="00E2442B"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6</w:t>
      </w:r>
      <w:r>
        <w:rPr>
          <w:rFonts w:cstheme="minorHAnsi"/>
          <w:color w:val="000000" w:themeColor="text1"/>
        </w:rPr>
        <w:t xml:space="preserve"> - </w:t>
      </w:r>
      <w:r w:rsidR="00E2442B">
        <w:rPr>
          <w:rFonts w:cstheme="minorHAnsi"/>
          <w:color w:val="000000" w:themeColor="text1"/>
        </w:rPr>
        <w:t>Zones for billing purposes</w:t>
      </w:r>
    </w:p>
    <w:p w14:paraId="1AAF0279" w14:textId="5A4ADE8D" w:rsidR="00BC6598"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7</w:t>
      </w:r>
      <w:r>
        <w:rPr>
          <w:rFonts w:cstheme="minorHAnsi"/>
          <w:color w:val="000000" w:themeColor="text1"/>
        </w:rPr>
        <w:t xml:space="preserve"> - </w:t>
      </w:r>
      <w:r w:rsidRPr="00BC6598">
        <w:rPr>
          <w:rFonts w:cstheme="minorHAnsi"/>
          <w:color w:val="4472C4" w:themeColor="accent1"/>
        </w:rPr>
        <w:t xml:space="preserve">Video: </w:t>
      </w:r>
      <w:r>
        <w:rPr>
          <w:rFonts w:cstheme="minorHAnsi"/>
          <w:color w:val="000000" w:themeColor="text1"/>
        </w:rPr>
        <w:t>Planning Costs</w:t>
      </w:r>
      <w:r w:rsidR="004834A7">
        <w:rPr>
          <w:rFonts w:cstheme="minorHAnsi"/>
          <w:color w:val="000000" w:themeColor="text1"/>
        </w:rPr>
        <w:t xml:space="preserve"> (Topic 8 and 9)</w:t>
      </w:r>
    </w:p>
    <w:p w14:paraId="51A59207" w14:textId="787EA069" w:rsidR="00E2442B"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8</w:t>
      </w:r>
      <w:r>
        <w:rPr>
          <w:rFonts w:cstheme="minorHAnsi"/>
          <w:color w:val="000000" w:themeColor="text1"/>
        </w:rPr>
        <w:t xml:space="preserve"> - </w:t>
      </w:r>
      <w:r w:rsidR="00E2442B">
        <w:rPr>
          <w:rFonts w:cstheme="minorHAnsi"/>
          <w:color w:val="000000" w:themeColor="text1"/>
        </w:rPr>
        <w:t>Pricing calculator</w:t>
      </w:r>
    </w:p>
    <w:p w14:paraId="57DFEA16" w14:textId="2CDCC844" w:rsidR="00E2442B"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9</w:t>
      </w:r>
      <w:r>
        <w:rPr>
          <w:rFonts w:cstheme="minorHAnsi"/>
          <w:color w:val="000000" w:themeColor="text1"/>
        </w:rPr>
        <w:t xml:space="preserve"> - </w:t>
      </w:r>
      <w:r w:rsidR="00E2442B">
        <w:rPr>
          <w:rFonts w:cstheme="minorHAnsi"/>
          <w:color w:val="000000" w:themeColor="text1"/>
        </w:rPr>
        <w:t>Total Cost of Ownership (TCO) calculator</w:t>
      </w:r>
    </w:p>
    <w:p w14:paraId="3867AFD0" w14:textId="4C52CA09" w:rsidR="00BC6598"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10</w:t>
      </w:r>
      <w:r>
        <w:rPr>
          <w:rFonts w:cstheme="minorHAnsi"/>
          <w:color w:val="000000" w:themeColor="text1"/>
        </w:rPr>
        <w:t xml:space="preserve"> - </w:t>
      </w:r>
      <w:r w:rsidRPr="00BC6598">
        <w:rPr>
          <w:rFonts w:cstheme="minorHAnsi"/>
          <w:color w:val="4472C4" w:themeColor="accent1"/>
        </w:rPr>
        <w:t xml:space="preserve">Video: </w:t>
      </w:r>
      <w:r>
        <w:rPr>
          <w:rFonts w:cstheme="minorHAnsi"/>
          <w:color w:val="000000" w:themeColor="text1"/>
        </w:rPr>
        <w:t>Minimizing Costs</w:t>
      </w:r>
      <w:r w:rsidR="001330A9">
        <w:rPr>
          <w:rFonts w:cstheme="minorHAnsi"/>
          <w:color w:val="000000" w:themeColor="text1"/>
        </w:rPr>
        <w:t xml:space="preserve"> (Topic 11 and 12)</w:t>
      </w:r>
    </w:p>
    <w:p w14:paraId="174F8470" w14:textId="6B9FEDD4" w:rsidR="001719CD" w:rsidRPr="001719CD" w:rsidRDefault="00BC6598" w:rsidP="001719CD">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11</w:t>
      </w:r>
      <w:r>
        <w:rPr>
          <w:rFonts w:cstheme="minorHAnsi"/>
          <w:color w:val="000000" w:themeColor="text1"/>
        </w:rPr>
        <w:t xml:space="preserve"> – Minimizing Costs - S</w:t>
      </w:r>
      <w:r w:rsidR="00E2442B">
        <w:rPr>
          <w:rFonts w:cstheme="minorHAnsi"/>
          <w:color w:val="000000" w:themeColor="text1"/>
        </w:rPr>
        <w:t>ome best practices to minimum Azure costs such as performing cost analysis, creating spending limits and quotas, using tags to identify cost owners, using Azure reservations and using Azure Advisor recommendations</w:t>
      </w:r>
    </w:p>
    <w:p w14:paraId="3D23E501" w14:textId="7AE0A60F" w:rsidR="00E2442B" w:rsidRPr="00CE4F14" w:rsidRDefault="00BC6598" w:rsidP="00B05C5B">
      <w:pPr>
        <w:pStyle w:val="ListParagraph"/>
        <w:numPr>
          <w:ilvl w:val="2"/>
          <w:numId w:val="28"/>
        </w:numPr>
        <w:rPr>
          <w:rFonts w:cstheme="minorHAnsi"/>
          <w:color w:val="000000" w:themeColor="text1"/>
        </w:rPr>
      </w:pPr>
      <w:r>
        <w:rPr>
          <w:rFonts w:cstheme="minorHAnsi"/>
          <w:color w:val="000000" w:themeColor="text1"/>
        </w:rPr>
        <w:t xml:space="preserve">Topic </w:t>
      </w:r>
      <w:r w:rsidR="001D6D04">
        <w:rPr>
          <w:rFonts w:cstheme="minorHAnsi"/>
          <w:color w:val="000000" w:themeColor="text1"/>
        </w:rPr>
        <w:t>12</w:t>
      </w:r>
      <w:r>
        <w:rPr>
          <w:rFonts w:cstheme="minorHAnsi"/>
          <w:color w:val="000000" w:themeColor="text1"/>
        </w:rPr>
        <w:t xml:space="preserve"> - </w:t>
      </w:r>
      <w:r w:rsidR="00E2442B">
        <w:rPr>
          <w:rFonts w:cstheme="minorHAnsi"/>
          <w:color w:val="000000" w:themeColor="text1"/>
        </w:rPr>
        <w:t>Azure Cost Management</w:t>
      </w:r>
    </w:p>
    <w:p w14:paraId="25152C7C" w14:textId="68473B13" w:rsidR="00E2442B" w:rsidRDefault="00667DB1" w:rsidP="0076167D">
      <w:pPr>
        <w:pStyle w:val="ListParagraph"/>
        <w:numPr>
          <w:ilvl w:val="1"/>
          <w:numId w:val="31"/>
        </w:numPr>
        <w:rPr>
          <w:rFonts w:cstheme="minorHAnsi"/>
          <w:color w:val="000000" w:themeColor="text1"/>
        </w:rPr>
      </w:pPr>
      <w:r>
        <w:rPr>
          <w:rFonts w:cstheme="minorHAnsi"/>
          <w:color w:val="000000" w:themeColor="text1"/>
        </w:rPr>
        <w:t>S</w:t>
      </w:r>
      <w:r w:rsidR="00E2442B" w:rsidRPr="00AB7C79">
        <w:rPr>
          <w:rFonts w:cstheme="minorHAnsi"/>
          <w:color w:val="000000" w:themeColor="text1"/>
        </w:rPr>
        <w:t xml:space="preserve">upport </w:t>
      </w:r>
      <w:r w:rsidR="00E2442B">
        <w:rPr>
          <w:rFonts w:cstheme="minorHAnsi"/>
          <w:color w:val="000000" w:themeColor="text1"/>
        </w:rPr>
        <w:t>options</w:t>
      </w:r>
      <w:r w:rsidR="00E2442B" w:rsidRPr="00AB7C79">
        <w:rPr>
          <w:rFonts w:cstheme="minorHAnsi"/>
          <w:color w:val="000000" w:themeColor="text1"/>
        </w:rPr>
        <w:t xml:space="preserve"> available with Azure</w:t>
      </w:r>
    </w:p>
    <w:p w14:paraId="086EAEF6" w14:textId="1CAAA231" w:rsidR="009A168C"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Pr="00B71BE0">
        <w:rPr>
          <w:rFonts w:cstheme="minorHAnsi"/>
          <w:color w:val="4472C4" w:themeColor="accent1"/>
        </w:rPr>
        <w:t xml:space="preserve">Video: </w:t>
      </w:r>
      <w:r>
        <w:rPr>
          <w:rFonts w:cstheme="minorHAnsi"/>
          <w:color w:val="000000" w:themeColor="text1"/>
        </w:rPr>
        <w:t>Support Plan Options (topic 2)</w:t>
      </w:r>
    </w:p>
    <w:p w14:paraId="385851B6" w14:textId="603E8BF2" w:rsidR="00E2442B"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F10970">
        <w:rPr>
          <w:rFonts w:cstheme="minorHAnsi"/>
          <w:color w:val="000000" w:themeColor="text1"/>
        </w:rPr>
        <w:t xml:space="preserve">Support Plan Options  - </w:t>
      </w:r>
      <w:r w:rsidR="00E2442B">
        <w:rPr>
          <w:rFonts w:cstheme="minorHAnsi"/>
          <w:color w:val="000000" w:themeColor="text1"/>
        </w:rPr>
        <w:t>support plans that are available such as Dev, Standard, Professional Direct and Premier</w:t>
      </w:r>
    </w:p>
    <w:p w14:paraId="078BCF08" w14:textId="21BE41D2" w:rsidR="009A168C"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3 - </w:t>
      </w:r>
      <w:r w:rsidRPr="00B550FC">
        <w:rPr>
          <w:rFonts w:cstheme="minorHAnsi"/>
          <w:color w:val="4472C4" w:themeColor="accent1"/>
        </w:rPr>
        <w:t xml:space="preserve">Video: </w:t>
      </w:r>
      <w:r>
        <w:rPr>
          <w:rFonts w:cstheme="minorHAnsi"/>
          <w:color w:val="000000" w:themeColor="text1"/>
        </w:rPr>
        <w:t>Accessing Support</w:t>
      </w:r>
      <w:r w:rsidR="00B71BE0">
        <w:rPr>
          <w:rFonts w:cstheme="minorHAnsi"/>
          <w:color w:val="000000" w:themeColor="text1"/>
        </w:rPr>
        <w:t xml:space="preserve"> (topics 4, 5 and 6)</w:t>
      </w:r>
    </w:p>
    <w:p w14:paraId="2F438397" w14:textId="2A9C8B81" w:rsidR="00E2442B" w:rsidRDefault="009A168C" w:rsidP="00B05C5B">
      <w:pPr>
        <w:pStyle w:val="ListParagraph"/>
        <w:numPr>
          <w:ilvl w:val="2"/>
          <w:numId w:val="28"/>
        </w:numPr>
        <w:rPr>
          <w:rFonts w:cstheme="minorHAnsi"/>
          <w:color w:val="000000" w:themeColor="text1"/>
        </w:rPr>
      </w:pPr>
      <w:commentRangeStart w:id="42"/>
      <w:r>
        <w:rPr>
          <w:rFonts w:cstheme="minorHAnsi"/>
          <w:color w:val="000000" w:themeColor="text1"/>
        </w:rPr>
        <w:t xml:space="preserve">Topic 4 </w:t>
      </w:r>
      <w:commentRangeEnd w:id="42"/>
      <w:r w:rsidR="00D630B5">
        <w:rPr>
          <w:rStyle w:val="CommentReference"/>
        </w:rPr>
        <w:commentReference w:id="42"/>
      </w:r>
      <w:r>
        <w:rPr>
          <w:rFonts w:cstheme="minorHAnsi"/>
          <w:color w:val="000000" w:themeColor="text1"/>
        </w:rPr>
        <w:t xml:space="preserve">- </w:t>
      </w:r>
      <w:r w:rsidR="00D630B5">
        <w:rPr>
          <w:rFonts w:cstheme="minorHAnsi"/>
          <w:color w:val="000000" w:themeColor="text1"/>
        </w:rPr>
        <w:t>H</w:t>
      </w:r>
      <w:r w:rsidR="00E2442B">
        <w:rPr>
          <w:rFonts w:cstheme="minorHAnsi"/>
          <w:color w:val="000000" w:themeColor="text1"/>
        </w:rPr>
        <w:t>ow to open a support ticket</w:t>
      </w:r>
    </w:p>
    <w:p w14:paraId="4C1C14D7" w14:textId="0157D199" w:rsidR="00E2442B"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5 </w:t>
      </w:r>
      <w:r w:rsidR="00D630B5">
        <w:rPr>
          <w:rFonts w:cstheme="minorHAnsi"/>
          <w:color w:val="000000" w:themeColor="text1"/>
        </w:rPr>
        <w:t>–</w:t>
      </w:r>
      <w:r>
        <w:rPr>
          <w:rFonts w:cstheme="minorHAnsi"/>
          <w:color w:val="000000" w:themeColor="text1"/>
        </w:rPr>
        <w:t xml:space="preserve"> </w:t>
      </w:r>
      <w:r w:rsidR="00D630B5">
        <w:rPr>
          <w:rFonts w:cstheme="minorHAnsi"/>
          <w:color w:val="000000" w:themeColor="text1"/>
        </w:rPr>
        <w:t xml:space="preserve">Alternative </w:t>
      </w:r>
      <w:r w:rsidR="00E2442B">
        <w:rPr>
          <w:rFonts w:cstheme="minorHAnsi"/>
          <w:color w:val="000000" w:themeColor="text1"/>
        </w:rPr>
        <w:t xml:space="preserve">support channels </w:t>
      </w:r>
      <w:r w:rsidR="00D630B5">
        <w:rPr>
          <w:rFonts w:cstheme="minorHAnsi"/>
          <w:color w:val="000000" w:themeColor="text1"/>
        </w:rPr>
        <w:t xml:space="preserve"> - </w:t>
      </w:r>
      <w:r w:rsidR="00E2442B">
        <w:rPr>
          <w:rFonts w:cstheme="minorHAnsi"/>
          <w:color w:val="000000" w:themeColor="text1"/>
        </w:rPr>
        <w:t>outside of support plan channels</w:t>
      </w:r>
      <w:r w:rsidR="00D630B5">
        <w:rPr>
          <w:rFonts w:cstheme="minorHAnsi"/>
          <w:color w:val="000000" w:themeColor="text1"/>
        </w:rPr>
        <w:t xml:space="preserve"> i.e. twitter etc</w:t>
      </w:r>
    </w:p>
    <w:p w14:paraId="6C5865E7" w14:textId="1875F165" w:rsidR="00E2442B" w:rsidRDefault="009A168C" w:rsidP="00B05C5B">
      <w:pPr>
        <w:pStyle w:val="ListParagraph"/>
        <w:numPr>
          <w:ilvl w:val="2"/>
          <w:numId w:val="28"/>
        </w:numPr>
        <w:rPr>
          <w:rFonts w:cstheme="minorHAnsi"/>
          <w:color w:val="000000" w:themeColor="text1"/>
        </w:rPr>
      </w:pPr>
      <w:r>
        <w:rPr>
          <w:rFonts w:cstheme="minorHAnsi"/>
          <w:color w:val="000000" w:themeColor="text1"/>
        </w:rPr>
        <w:t xml:space="preserve">Topic 6 - </w:t>
      </w:r>
      <w:r w:rsidR="00E2442B">
        <w:rPr>
          <w:rFonts w:cstheme="minorHAnsi"/>
          <w:color w:val="000000" w:themeColor="text1"/>
        </w:rPr>
        <w:t>Knowledge Center</w:t>
      </w:r>
    </w:p>
    <w:p w14:paraId="164A3B0B" w14:textId="61EE2967" w:rsidR="00E2442B" w:rsidRDefault="00E2442B" w:rsidP="0076167D">
      <w:pPr>
        <w:pStyle w:val="ListParagraph"/>
        <w:numPr>
          <w:ilvl w:val="1"/>
          <w:numId w:val="31"/>
        </w:numPr>
        <w:rPr>
          <w:rFonts w:cstheme="minorHAnsi"/>
          <w:color w:val="000000" w:themeColor="text1"/>
        </w:rPr>
      </w:pPr>
      <w:r w:rsidRPr="00AB7C79">
        <w:rPr>
          <w:rFonts w:cstheme="minorHAnsi"/>
          <w:color w:val="000000" w:themeColor="text1"/>
        </w:rPr>
        <w:t>Azure Service Level Agreements (SLAs)</w:t>
      </w:r>
    </w:p>
    <w:p w14:paraId="0DDFDCA1" w14:textId="087F2FB3" w:rsidR="00667DB1" w:rsidRDefault="00667DB1"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003067FC" w:rsidRPr="00C93D5A">
        <w:rPr>
          <w:rFonts w:cstheme="minorHAnsi"/>
          <w:color w:val="4472C4" w:themeColor="accent1"/>
        </w:rPr>
        <w:t xml:space="preserve">Video: </w:t>
      </w:r>
      <w:r>
        <w:rPr>
          <w:rFonts w:cstheme="minorHAnsi"/>
          <w:color w:val="000000" w:themeColor="text1"/>
        </w:rPr>
        <w:t>Azure Service Level Agreements (SLAs) (topic</w:t>
      </w:r>
      <w:r w:rsidR="002F2AD2">
        <w:rPr>
          <w:rFonts w:cstheme="minorHAnsi"/>
          <w:color w:val="000000" w:themeColor="text1"/>
        </w:rPr>
        <w:t>s</w:t>
      </w:r>
      <w:r>
        <w:rPr>
          <w:rFonts w:cstheme="minorHAnsi"/>
          <w:color w:val="000000" w:themeColor="text1"/>
        </w:rPr>
        <w:t xml:space="preserve"> 2 and 3)</w:t>
      </w:r>
    </w:p>
    <w:p w14:paraId="38C7CCAB" w14:textId="5550883B" w:rsidR="00E2442B" w:rsidRDefault="00667DB1" w:rsidP="00B05C5B">
      <w:pPr>
        <w:pStyle w:val="ListParagraph"/>
        <w:numPr>
          <w:ilvl w:val="2"/>
          <w:numId w:val="28"/>
        </w:numPr>
        <w:rPr>
          <w:rFonts w:cstheme="minorHAnsi"/>
          <w:color w:val="000000" w:themeColor="text1"/>
        </w:rPr>
      </w:pPr>
      <w:r>
        <w:rPr>
          <w:rFonts w:cstheme="minorHAnsi"/>
          <w:color w:val="000000" w:themeColor="text1"/>
        </w:rPr>
        <w:lastRenderedPageBreak/>
        <w:t xml:space="preserve">Topic 2 - </w:t>
      </w:r>
      <w:r w:rsidR="00E2442B">
        <w:rPr>
          <w:rFonts w:cstheme="minorHAnsi"/>
          <w:color w:val="000000" w:themeColor="text1"/>
        </w:rPr>
        <w:t>Service Level Agreement</w:t>
      </w:r>
      <w:r w:rsidR="00A46D24">
        <w:rPr>
          <w:rFonts w:cstheme="minorHAnsi"/>
          <w:color w:val="000000" w:themeColor="text1"/>
        </w:rPr>
        <w:t>s</w:t>
      </w:r>
      <w:r w:rsidR="00E2442B">
        <w:rPr>
          <w:rFonts w:cstheme="minorHAnsi"/>
          <w:color w:val="000000" w:themeColor="text1"/>
        </w:rPr>
        <w:t xml:space="preserve"> (SLA</w:t>
      </w:r>
      <w:r w:rsidR="00A46D24">
        <w:rPr>
          <w:rFonts w:cstheme="minorHAnsi"/>
          <w:color w:val="000000" w:themeColor="text1"/>
        </w:rPr>
        <w:t>s</w:t>
      </w:r>
      <w:r w:rsidR="00E2442B">
        <w:rPr>
          <w:rFonts w:cstheme="minorHAnsi"/>
          <w:color w:val="000000" w:themeColor="text1"/>
        </w:rPr>
        <w:t>)</w:t>
      </w:r>
    </w:p>
    <w:p w14:paraId="64039462" w14:textId="0AE4E77C" w:rsidR="00E2442B" w:rsidRPr="00F22A6C" w:rsidRDefault="00667DB1" w:rsidP="00B05C5B">
      <w:pPr>
        <w:pStyle w:val="ListParagraph"/>
        <w:numPr>
          <w:ilvl w:val="2"/>
          <w:numId w:val="28"/>
        </w:numPr>
        <w:rPr>
          <w:rFonts w:cstheme="minorHAnsi"/>
          <w:color w:val="000000" w:themeColor="text1"/>
        </w:rPr>
      </w:pPr>
      <w:r>
        <w:rPr>
          <w:rFonts w:cstheme="minorHAnsi"/>
          <w:color w:val="000000" w:themeColor="text1"/>
        </w:rPr>
        <w:t xml:space="preserve">Topic 3 - </w:t>
      </w:r>
      <w:r w:rsidR="00E2442B">
        <w:rPr>
          <w:rFonts w:cstheme="minorHAnsi"/>
          <w:color w:val="000000" w:themeColor="text1"/>
        </w:rPr>
        <w:t>SLA</w:t>
      </w:r>
      <w:r w:rsidR="00A46D24">
        <w:rPr>
          <w:rFonts w:cstheme="minorHAnsi"/>
          <w:color w:val="000000" w:themeColor="text1"/>
        </w:rPr>
        <w:t>s</w:t>
      </w:r>
      <w:r w:rsidR="00E2442B">
        <w:rPr>
          <w:rFonts w:cstheme="minorHAnsi"/>
          <w:color w:val="000000" w:themeColor="text1"/>
        </w:rPr>
        <w:t xml:space="preserve"> for Azure product</w:t>
      </w:r>
      <w:r w:rsidR="00A46D24">
        <w:rPr>
          <w:rFonts w:cstheme="minorHAnsi"/>
          <w:color w:val="000000" w:themeColor="text1"/>
        </w:rPr>
        <w:t>s</w:t>
      </w:r>
      <w:r w:rsidR="00E2442B">
        <w:rPr>
          <w:rFonts w:cstheme="minorHAnsi"/>
          <w:color w:val="000000" w:themeColor="text1"/>
        </w:rPr>
        <w:t xml:space="preserve"> or service</w:t>
      </w:r>
      <w:r w:rsidR="00A46D24">
        <w:rPr>
          <w:rFonts w:cstheme="minorHAnsi"/>
          <w:color w:val="000000" w:themeColor="text1"/>
        </w:rPr>
        <w:t>s</w:t>
      </w:r>
    </w:p>
    <w:p w14:paraId="786072C0" w14:textId="5F119C45" w:rsidR="00E2442B" w:rsidRPr="00F22A6C" w:rsidRDefault="00391E1D" w:rsidP="0076167D">
      <w:pPr>
        <w:pStyle w:val="ListParagraph"/>
        <w:numPr>
          <w:ilvl w:val="1"/>
          <w:numId w:val="31"/>
        </w:numPr>
        <w:rPr>
          <w:rFonts w:cstheme="minorHAnsi"/>
          <w:color w:val="000000" w:themeColor="text1"/>
        </w:rPr>
      </w:pPr>
      <w:r>
        <w:t>S</w:t>
      </w:r>
      <w:r w:rsidR="00E2442B">
        <w:t>ervice lifecycle in Azure</w:t>
      </w:r>
    </w:p>
    <w:p w14:paraId="13361DD7" w14:textId="3620723C" w:rsidR="00545DC8"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Pr="00055FD9">
        <w:rPr>
          <w:rFonts w:cstheme="minorHAnsi"/>
          <w:color w:val="4472C4" w:themeColor="accent1"/>
        </w:rPr>
        <w:t xml:space="preserve">Video: </w:t>
      </w:r>
      <w:r>
        <w:rPr>
          <w:rFonts w:cstheme="minorHAnsi"/>
          <w:color w:val="000000" w:themeColor="text1"/>
        </w:rPr>
        <w:t>Feature Release and Access</w:t>
      </w:r>
      <w:r w:rsidR="008C7129">
        <w:rPr>
          <w:rFonts w:cstheme="minorHAnsi"/>
          <w:color w:val="000000" w:themeColor="text1"/>
        </w:rPr>
        <w:t xml:space="preserve"> (topic</w:t>
      </w:r>
      <w:r w:rsidR="006E2B4F">
        <w:rPr>
          <w:rFonts w:cstheme="minorHAnsi"/>
          <w:color w:val="000000" w:themeColor="text1"/>
        </w:rPr>
        <w:t>s</w:t>
      </w:r>
      <w:r w:rsidR="008C7129">
        <w:rPr>
          <w:rFonts w:cstheme="minorHAnsi"/>
          <w:color w:val="000000" w:themeColor="text1"/>
        </w:rPr>
        <w:t xml:space="preserve"> 2, 3, 4 and 5)</w:t>
      </w:r>
    </w:p>
    <w:p w14:paraId="271F3952" w14:textId="08B7469D"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E2442B">
        <w:rPr>
          <w:rFonts w:cstheme="minorHAnsi"/>
          <w:color w:val="000000" w:themeColor="text1"/>
        </w:rPr>
        <w:t>Public and Private Preview features</w:t>
      </w:r>
    </w:p>
    <w:p w14:paraId="73E6C525" w14:textId="7A1CA19D"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3 - </w:t>
      </w:r>
      <w:r w:rsidR="00055FD9">
        <w:rPr>
          <w:rFonts w:cstheme="minorHAnsi"/>
          <w:color w:val="000000" w:themeColor="text1"/>
        </w:rPr>
        <w:t>H</w:t>
      </w:r>
      <w:r w:rsidR="00E2442B">
        <w:rPr>
          <w:rFonts w:cstheme="minorHAnsi"/>
          <w:color w:val="000000" w:themeColor="text1"/>
        </w:rPr>
        <w:t>ow to access Preview features</w:t>
      </w:r>
    </w:p>
    <w:p w14:paraId="77260BC8" w14:textId="37710729"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4 - </w:t>
      </w:r>
      <w:r w:rsidR="00E2442B">
        <w:rPr>
          <w:rFonts w:cstheme="minorHAnsi"/>
          <w:color w:val="000000" w:themeColor="text1"/>
        </w:rPr>
        <w:t>General Availability (GA)</w:t>
      </w:r>
    </w:p>
    <w:p w14:paraId="099EF4DD" w14:textId="258F38F3" w:rsidR="00E2442B" w:rsidRDefault="00545DC8" w:rsidP="00B05C5B">
      <w:pPr>
        <w:pStyle w:val="ListParagraph"/>
        <w:numPr>
          <w:ilvl w:val="2"/>
          <w:numId w:val="28"/>
        </w:numPr>
        <w:rPr>
          <w:rFonts w:cstheme="minorHAnsi"/>
          <w:color w:val="000000" w:themeColor="text1"/>
        </w:rPr>
      </w:pPr>
      <w:r>
        <w:rPr>
          <w:rFonts w:cstheme="minorHAnsi"/>
          <w:color w:val="000000" w:themeColor="text1"/>
        </w:rPr>
        <w:t xml:space="preserve">Topic 5 - </w:t>
      </w:r>
      <w:r w:rsidR="00E2442B">
        <w:rPr>
          <w:rFonts w:cstheme="minorHAnsi"/>
          <w:color w:val="000000" w:themeColor="text1"/>
        </w:rPr>
        <w:t>Monitoring feature updates</w:t>
      </w:r>
    </w:p>
    <w:p w14:paraId="7312B950" w14:textId="244493CE" w:rsidR="00A94F2F" w:rsidRDefault="00A94F2F" w:rsidP="0076167D">
      <w:pPr>
        <w:pStyle w:val="ListParagraph"/>
        <w:numPr>
          <w:ilvl w:val="1"/>
          <w:numId w:val="31"/>
        </w:numPr>
        <w:rPr>
          <w:rFonts w:cstheme="minorHAnsi"/>
          <w:color w:val="000000" w:themeColor="text1"/>
        </w:rPr>
      </w:pPr>
      <w:r>
        <w:rPr>
          <w:rFonts w:cstheme="minorHAnsi"/>
          <w:color w:val="000000" w:themeColor="text1"/>
        </w:rPr>
        <w:t>Module 5 Review Questions</w:t>
      </w:r>
    </w:p>
    <w:p w14:paraId="305C36FD" w14:textId="24A30424" w:rsidR="00A94F2F" w:rsidRDefault="00CE53F3"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00A94F2F">
        <w:rPr>
          <w:rFonts w:cstheme="minorHAnsi"/>
          <w:color w:val="000000" w:themeColor="text1"/>
        </w:rPr>
        <w:t>End of Module Review Questions</w:t>
      </w:r>
    </w:p>
    <w:p w14:paraId="5CB64460" w14:textId="3A085773" w:rsidR="00A94F2F" w:rsidRDefault="00A94F2F" w:rsidP="0076167D">
      <w:pPr>
        <w:pStyle w:val="ListParagraph"/>
        <w:numPr>
          <w:ilvl w:val="1"/>
          <w:numId w:val="31"/>
        </w:numPr>
        <w:rPr>
          <w:rFonts w:cstheme="minorHAnsi"/>
          <w:color w:val="000000" w:themeColor="text1"/>
        </w:rPr>
      </w:pPr>
      <w:r>
        <w:rPr>
          <w:rFonts w:cstheme="minorHAnsi"/>
          <w:color w:val="000000" w:themeColor="text1"/>
        </w:rPr>
        <w:t>Module 5 Summary</w:t>
      </w:r>
    </w:p>
    <w:p w14:paraId="576A071E" w14:textId="2112D336" w:rsidR="00A94F2F" w:rsidRDefault="00CE53F3" w:rsidP="00B05C5B">
      <w:pPr>
        <w:pStyle w:val="ListParagraph"/>
        <w:numPr>
          <w:ilvl w:val="2"/>
          <w:numId w:val="28"/>
        </w:numPr>
        <w:rPr>
          <w:rFonts w:cstheme="minorHAnsi"/>
          <w:color w:val="000000" w:themeColor="text1"/>
        </w:rPr>
      </w:pPr>
      <w:r>
        <w:rPr>
          <w:rFonts w:cstheme="minorHAnsi"/>
          <w:color w:val="000000" w:themeColor="text1"/>
        </w:rPr>
        <w:t xml:space="preserve">Topic 1 – </w:t>
      </w:r>
      <w:r w:rsidR="00A94F2F">
        <w:rPr>
          <w:rFonts w:cstheme="minorHAnsi"/>
          <w:color w:val="000000" w:themeColor="text1"/>
        </w:rPr>
        <w:t>Video</w:t>
      </w:r>
      <w:r>
        <w:rPr>
          <w:rFonts w:cstheme="minorHAnsi"/>
          <w:color w:val="000000" w:themeColor="text1"/>
        </w:rPr>
        <w:t>:</w:t>
      </w:r>
      <w:r w:rsidR="00A94F2F">
        <w:rPr>
          <w:rFonts w:cstheme="minorHAnsi"/>
          <w:color w:val="000000" w:themeColor="text1"/>
        </w:rPr>
        <w:t xml:space="preserve"> Module 5 Summary</w:t>
      </w:r>
    </w:p>
    <w:p w14:paraId="67F31252" w14:textId="4AEA7EE4" w:rsidR="00A94F2F" w:rsidRPr="008741D9" w:rsidRDefault="00CE53F3" w:rsidP="00B05C5B">
      <w:pPr>
        <w:pStyle w:val="ListParagraph"/>
        <w:numPr>
          <w:ilvl w:val="2"/>
          <w:numId w:val="28"/>
        </w:numPr>
        <w:rPr>
          <w:rFonts w:cstheme="minorHAnsi"/>
          <w:color w:val="000000" w:themeColor="text1"/>
        </w:rPr>
      </w:pPr>
      <w:r>
        <w:rPr>
          <w:rFonts w:cstheme="minorHAnsi"/>
          <w:color w:val="000000" w:themeColor="text1"/>
        </w:rPr>
        <w:t xml:space="preserve">Topic 2 - </w:t>
      </w:r>
      <w:r w:rsidR="00A94F2F">
        <w:rPr>
          <w:rFonts w:cstheme="minorHAnsi"/>
          <w:color w:val="000000" w:themeColor="text1"/>
        </w:rPr>
        <w:t>Module 5 Summary</w:t>
      </w:r>
    </w:p>
    <w:p w14:paraId="747B56D5" w14:textId="77777777" w:rsidR="00FD52F0" w:rsidRDefault="00FD52F0" w:rsidP="00FD52F0">
      <w:pPr>
        <w:pStyle w:val="ListParagraph"/>
        <w:ind w:left="360"/>
        <w:rPr>
          <w:rFonts w:cstheme="minorHAnsi"/>
          <w:b/>
          <w:color w:val="000000" w:themeColor="text1"/>
        </w:rPr>
      </w:pPr>
    </w:p>
    <w:p w14:paraId="2D74A124" w14:textId="127D859B" w:rsidR="00A848B6" w:rsidRDefault="00A848B6" w:rsidP="0076167D">
      <w:pPr>
        <w:pStyle w:val="ListParagraph"/>
        <w:numPr>
          <w:ilvl w:val="0"/>
          <w:numId w:val="31"/>
        </w:numPr>
        <w:rPr>
          <w:rFonts w:cstheme="minorHAnsi"/>
          <w:b/>
          <w:color w:val="000000" w:themeColor="text1"/>
        </w:rPr>
      </w:pPr>
      <w:commentRangeStart w:id="43"/>
      <w:r>
        <w:rPr>
          <w:rFonts w:cstheme="minorHAnsi"/>
          <w:b/>
          <w:color w:val="000000" w:themeColor="text1"/>
        </w:rPr>
        <w:t>Module 6 – Final Exam</w:t>
      </w:r>
      <w:commentRangeEnd w:id="43"/>
      <w:r w:rsidR="00F37BD2">
        <w:rPr>
          <w:rStyle w:val="CommentReference"/>
        </w:rPr>
        <w:commentReference w:id="43"/>
      </w:r>
    </w:p>
    <w:p w14:paraId="5AE0E782" w14:textId="5FA59D4B" w:rsidR="00A848B6" w:rsidRPr="007D27ED" w:rsidRDefault="00A848B6" w:rsidP="0076167D">
      <w:pPr>
        <w:pStyle w:val="ListParagraph"/>
        <w:numPr>
          <w:ilvl w:val="1"/>
          <w:numId w:val="31"/>
        </w:numPr>
        <w:rPr>
          <w:rFonts w:cstheme="minorHAnsi"/>
          <w:color w:val="000000" w:themeColor="text1"/>
        </w:rPr>
      </w:pPr>
      <w:r w:rsidRPr="007D27ED">
        <w:rPr>
          <w:rFonts w:cstheme="minorHAnsi"/>
          <w:color w:val="000000" w:themeColor="text1"/>
        </w:rPr>
        <w:t>Graded Final Exam</w:t>
      </w:r>
    </w:p>
    <w:p w14:paraId="0CD51B21" w14:textId="2D2E5DA9" w:rsidR="00A848B6" w:rsidRPr="007D27ED" w:rsidRDefault="00B5315A" w:rsidP="00B5315A">
      <w:pPr>
        <w:pStyle w:val="ListParagraph"/>
        <w:numPr>
          <w:ilvl w:val="2"/>
          <w:numId w:val="29"/>
        </w:numPr>
        <w:rPr>
          <w:rFonts w:cstheme="minorHAnsi"/>
          <w:color w:val="000000" w:themeColor="text1"/>
        </w:rPr>
      </w:pPr>
      <w:r>
        <w:rPr>
          <w:rFonts w:cstheme="minorHAnsi"/>
          <w:color w:val="000000" w:themeColor="text1"/>
        </w:rPr>
        <w:t xml:space="preserve">Topic 1 - </w:t>
      </w:r>
      <w:r w:rsidR="00A848B6" w:rsidRPr="007D27ED">
        <w:rPr>
          <w:rFonts w:cstheme="minorHAnsi"/>
          <w:color w:val="000000" w:themeColor="text1"/>
        </w:rPr>
        <w:t>Course Final Exam</w:t>
      </w:r>
    </w:p>
    <w:p w14:paraId="533504AB" w14:textId="77777777" w:rsidR="00FD52F0" w:rsidRDefault="00FD52F0" w:rsidP="00FD52F0">
      <w:pPr>
        <w:pStyle w:val="ListParagraph"/>
        <w:ind w:left="360"/>
        <w:rPr>
          <w:rFonts w:cstheme="minorHAnsi"/>
          <w:b/>
          <w:color w:val="000000" w:themeColor="text1"/>
        </w:rPr>
      </w:pPr>
    </w:p>
    <w:p w14:paraId="3421D989" w14:textId="69C10275" w:rsidR="00BD262D" w:rsidRPr="00BD262D" w:rsidRDefault="00BD262D" w:rsidP="0076167D">
      <w:pPr>
        <w:pStyle w:val="ListParagraph"/>
        <w:numPr>
          <w:ilvl w:val="0"/>
          <w:numId w:val="31"/>
        </w:numPr>
        <w:rPr>
          <w:rFonts w:cstheme="minorHAnsi"/>
          <w:b/>
          <w:color w:val="000000" w:themeColor="text1"/>
        </w:rPr>
      </w:pPr>
      <w:r w:rsidRPr="00BD262D">
        <w:rPr>
          <w:rFonts w:cstheme="minorHAnsi"/>
          <w:b/>
          <w:color w:val="000000" w:themeColor="text1"/>
        </w:rPr>
        <w:t xml:space="preserve">Module </w:t>
      </w:r>
      <w:r w:rsidR="000E6B0E">
        <w:rPr>
          <w:rFonts w:cstheme="minorHAnsi"/>
          <w:b/>
          <w:color w:val="000000" w:themeColor="text1"/>
        </w:rPr>
        <w:t>7</w:t>
      </w:r>
      <w:r w:rsidRPr="00BD262D">
        <w:rPr>
          <w:rFonts w:cstheme="minorHAnsi"/>
          <w:b/>
          <w:color w:val="000000" w:themeColor="text1"/>
        </w:rPr>
        <w:t xml:space="preserve"> – </w:t>
      </w:r>
      <w:r w:rsidR="00DC6E5E">
        <w:rPr>
          <w:rFonts w:cstheme="minorHAnsi"/>
          <w:b/>
          <w:color w:val="000000" w:themeColor="text1"/>
        </w:rPr>
        <w:t xml:space="preserve">Course </w:t>
      </w:r>
      <w:r w:rsidR="00142B63">
        <w:rPr>
          <w:rFonts w:cstheme="minorHAnsi"/>
          <w:b/>
          <w:color w:val="000000" w:themeColor="text1"/>
        </w:rPr>
        <w:t>End</w:t>
      </w:r>
    </w:p>
    <w:p w14:paraId="62EEA25C" w14:textId="0E9AFC72" w:rsidR="00DC6E5E" w:rsidRDefault="00DC6E5E" w:rsidP="0076167D">
      <w:pPr>
        <w:pStyle w:val="ListParagraph"/>
        <w:numPr>
          <w:ilvl w:val="1"/>
          <w:numId w:val="31"/>
        </w:numPr>
      </w:pPr>
      <w:r>
        <w:t>Course Complete</w:t>
      </w:r>
    </w:p>
    <w:p w14:paraId="6AD36632" w14:textId="3E523BE8" w:rsidR="00DC6E5E" w:rsidRDefault="00DC6E5E" w:rsidP="001958E8">
      <w:pPr>
        <w:pStyle w:val="ListParagraph"/>
        <w:numPr>
          <w:ilvl w:val="2"/>
          <w:numId w:val="34"/>
        </w:numPr>
      </w:pPr>
      <w:r>
        <w:t xml:space="preserve">Topic 1 – </w:t>
      </w:r>
      <w:r w:rsidRPr="00DC6E5E">
        <w:rPr>
          <w:color w:val="4472C4" w:themeColor="accent1"/>
        </w:rPr>
        <w:t xml:space="preserve">Video:  </w:t>
      </w:r>
      <w:r>
        <w:t>Course Summary and Thank You</w:t>
      </w:r>
    </w:p>
    <w:p w14:paraId="3C5CE45B" w14:textId="67C3F082" w:rsidR="00BD262D" w:rsidRDefault="00BD262D" w:rsidP="0076167D">
      <w:pPr>
        <w:pStyle w:val="ListParagraph"/>
        <w:numPr>
          <w:ilvl w:val="1"/>
          <w:numId w:val="31"/>
        </w:numPr>
      </w:pPr>
      <w:r>
        <w:t>Post – Course Survey</w:t>
      </w:r>
    </w:p>
    <w:p w14:paraId="6E1DA9C7" w14:textId="67D117A2" w:rsidR="00BD262D" w:rsidRDefault="00B5315A" w:rsidP="00B5315A">
      <w:pPr>
        <w:pStyle w:val="ListParagraph"/>
        <w:numPr>
          <w:ilvl w:val="2"/>
          <w:numId w:val="30"/>
        </w:numPr>
      </w:pPr>
      <w:r>
        <w:t xml:space="preserve">Topic 1 - </w:t>
      </w:r>
      <w:r w:rsidR="00BD262D">
        <w:t>Post Course Survey</w:t>
      </w:r>
    </w:p>
    <w:sectPr w:rsidR="00BD26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amonn Kelly" w:date="2018-11-01T07:27:00Z" w:initials="EK">
    <w:p w14:paraId="34CC1E65" w14:textId="41FC367D" w:rsidR="00B45591" w:rsidRDefault="00B45591">
      <w:pPr>
        <w:pStyle w:val="CommentText"/>
      </w:pPr>
      <w:r>
        <w:rPr>
          <w:rStyle w:val="CommentReference"/>
        </w:rPr>
        <w:annotationRef/>
      </w:r>
      <w:r>
        <w:t>Need a course number</w:t>
      </w:r>
    </w:p>
  </w:comment>
  <w:comment w:id="1" w:author="Bernadette Kelly (WWL)" w:date="2018-11-08T14:46:00Z" w:initials="BK(">
    <w:p w14:paraId="584EE4CB" w14:textId="77777777" w:rsidR="00793F1B" w:rsidRDefault="00793F1B">
      <w:pPr>
        <w:pStyle w:val="CommentText"/>
      </w:pPr>
      <w:r>
        <w:rPr>
          <w:rStyle w:val="CommentReference"/>
        </w:rPr>
        <w:annotationRef/>
      </w:r>
      <w:r>
        <w:t>Lara will assign</w:t>
      </w:r>
    </w:p>
    <w:p w14:paraId="1A6EF25A" w14:textId="77777777" w:rsidR="00063150" w:rsidRDefault="00063150">
      <w:pPr>
        <w:pStyle w:val="CommentText"/>
      </w:pPr>
    </w:p>
    <w:p w14:paraId="02F11859" w14:textId="7E35AFA9" w:rsidR="00063150" w:rsidRDefault="00063150">
      <w:pPr>
        <w:pStyle w:val="CommentText"/>
      </w:pPr>
      <w:r>
        <w:t>Course number is T01</w:t>
      </w:r>
    </w:p>
  </w:comment>
  <w:comment w:id="8" w:author="Eamonn Kelly" w:date="2018-11-09T09:29:00Z" w:initials="EK">
    <w:p w14:paraId="75B8165C" w14:textId="6F768872" w:rsidR="00063150" w:rsidRDefault="00063150">
      <w:pPr>
        <w:pStyle w:val="CommentText"/>
      </w:pPr>
      <w:r>
        <w:rPr>
          <w:rStyle w:val="CommentReference"/>
        </w:rPr>
        <w:annotationRef/>
      </w:r>
      <w:r>
        <w:t>Course number has been assigned its, T01: Azure Fundamentals</w:t>
      </w:r>
    </w:p>
  </w:comment>
  <w:comment w:id="2" w:author="Eamonn Kelly" w:date="2018-11-01T07:56:00Z" w:initials="EK">
    <w:p w14:paraId="4690353B" w14:textId="38730D45" w:rsidR="00B45591" w:rsidRDefault="00B45591">
      <w:pPr>
        <w:pStyle w:val="CommentText"/>
      </w:pPr>
      <w:r>
        <w:rPr>
          <w:rStyle w:val="CommentReference"/>
        </w:rPr>
        <w:annotationRef/>
      </w:r>
      <w:r>
        <w:t>Is there a particualtr course logo that you want to use? I can asl pdets to create one?</w:t>
      </w:r>
    </w:p>
  </w:comment>
  <w:comment w:id="3" w:author="Bernadette Kelly (WWL)" w:date="2018-11-08T14:46:00Z" w:initials="BK(">
    <w:p w14:paraId="202CC815" w14:textId="47B335C4" w:rsidR="00793F1B" w:rsidRDefault="00793F1B">
      <w:pPr>
        <w:pStyle w:val="CommentText"/>
      </w:pPr>
      <w:r>
        <w:rPr>
          <w:rStyle w:val="CommentReference"/>
        </w:rPr>
        <w:annotationRef/>
      </w:r>
      <w:r>
        <w:t>Yes, ask PDETs</w:t>
      </w:r>
    </w:p>
  </w:comment>
  <w:comment w:id="4" w:author="Eamonn Kelly" w:date="2018-11-01T07:50:00Z" w:initials="EK">
    <w:p w14:paraId="6AB5D6ED" w14:textId="17161108" w:rsidR="00B45591" w:rsidRDefault="00B45591">
      <w:pPr>
        <w:pStyle w:val="CommentText"/>
      </w:pPr>
      <w:r>
        <w:rPr>
          <w:rStyle w:val="CommentReference"/>
        </w:rPr>
        <w:annotationRef/>
      </w:r>
      <w:r>
        <w:t>How is the scoring intended to work? Is it as before, end of course exam with passig socre of 70%, and a verified cert issued? Do we need signatures on the certs? Previously it wa ssatya and Bjorn, who signs them now? I need to get the signature</w:t>
      </w:r>
    </w:p>
  </w:comment>
  <w:comment w:id="5" w:author="Bernadette Kelly (WWL)" w:date="2018-11-08T14:47:00Z" w:initials="BK(">
    <w:p w14:paraId="41227998" w14:textId="7B2B5465" w:rsidR="00793F1B" w:rsidRDefault="00793F1B">
      <w:pPr>
        <w:pStyle w:val="CommentText"/>
      </w:pPr>
      <w:r>
        <w:rPr>
          <w:rStyle w:val="CommentReference"/>
        </w:rPr>
        <w:annotationRef/>
      </w:r>
      <w:r>
        <w:t>I don’t know. Scoring is out of scope for ILT, check with Pankaj/Rob/another CD</w:t>
      </w:r>
    </w:p>
  </w:comment>
  <w:comment w:id="9" w:author="Eamonn Kelly" w:date="2018-11-09T09:29:00Z" w:initials="EK">
    <w:p w14:paraId="315D6FFB" w14:textId="18A6B3E5" w:rsidR="00063150" w:rsidRDefault="00063150">
      <w:pPr>
        <w:pStyle w:val="CommentText"/>
      </w:pPr>
      <w:r>
        <w:rPr>
          <w:rStyle w:val="CommentReference"/>
        </w:rPr>
        <w:annotationRef/>
      </w:r>
      <w:r>
        <w:t>Will be following the standard, non graded 10questions end of mod and 20 questions end of course, with 70% pass mark required.</w:t>
      </w:r>
    </w:p>
  </w:comment>
  <w:comment w:id="6" w:author="Eamonn Kelly" w:date="2018-11-01T07:49:00Z" w:initials="EK">
    <w:p w14:paraId="5147BE0C" w14:textId="34FAEE6A" w:rsidR="00B45591" w:rsidRDefault="00B45591">
      <w:pPr>
        <w:pStyle w:val="CommentText"/>
      </w:pPr>
      <w:r>
        <w:rPr>
          <w:rStyle w:val="CommentReference"/>
        </w:rPr>
        <w:annotationRef/>
      </w:r>
      <w:r>
        <w:t>Is there a start date and end date? Does that model apply?</w:t>
      </w:r>
    </w:p>
  </w:comment>
  <w:comment w:id="7" w:author="Bernadette Kelly (WWL)" w:date="2018-11-08T14:47:00Z" w:initials="BK(">
    <w:p w14:paraId="4851A000" w14:textId="0F5AF053" w:rsidR="00793F1B" w:rsidRDefault="00793F1B">
      <w:pPr>
        <w:pStyle w:val="CommentText"/>
      </w:pPr>
      <w:r>
        <w:rPr>
          <w:rStyle w:val="CommentReference"/>
        </w:rPr>
        <w:annotationRef/>
      </w:r>
      <w:r>
        <w:t xml:space="preserve">Not as far as I know. </w:t>
      </w:r>
    </w:p>
  </w:comment>
  <w:comment w:id="12" w:author="Bernadette Kelly (WWL)" w:date="2018-11-08T14:50:00Z" w:initials="BK(">
    <w:p w14:paraId="63358CF4" w14:textId="16D739BA" w:rsidR="00024A75" w:rsidRDefault="00024A75">
      <w:pPr>
        <w:pStyle w:val="CommentText"/>
      </w:pPr>
      <w:r>
        <w:rPr>
          <w:rStyle w:val="CommentReference"/>
        </w:rPr>
        <w:annotationRef/>
      </w:r>
      <w:r>
        <w:t>Normally the final exam is part of the Course</w:t>
      </w:r>
      <w:r w:rsidR="00784BA5">
        <w:t xml:space="preserve"> end module</w:t>
      </w:r>
      <w:r w:rsidR="00EB42B1">
        <w:t xml:space="preserve"> and this entire module is excluded from the ILT. But I like that you include a Summary. That would be relevant for ILT.</w:t>
      </w:r>
    </w:p>
  </w:comment>
  <w:comment w:id="13" w:author="Eamonn Kelly" w:date="2018-11-09T09:30:00Z" w:initials="EK">
    <w:p w14:paraId="4E5006CC" w14:textId="5CF7BBCB" w:rsidR="00063150" w:rsidRDefault="00063150">
      <w:pPr>
        <w:pStyle w:val="CommentText"/>
      </w:pPr>
      <w:r>
        <w:rPr>
          <w:rStyle w:val="CommentReference"/>
        </w:rPr>
        <w:annotationRef/>
      </w:r>
      <w:r>
        <w:t>Grand</w:t>
      </w:r>
    </w:p>
  </w:comment>
  <w:comment w:id="14" w:author="Bernadette Kelly (WWL)" w:date="2018-11-08T14:50:00Z" w:initials="BK(">
    <w:p w14:paraId="4560A1BE" w14:textId="15C26E67" w:rsidR="00784BA5" w:rsidRDefault="00784BA5">
      <w:pPr>
        <w:pStyle w:val="CommentText"/>
      </w:pPr>
      <w:r>
        <w:rPr>
          <w:rStyle w:val="CommentReference"/>
        </w:rPr>
        <w:annotationRef/>
      </w:r>
      <w:r>
        <w:t xml:space="preserve">Yikes! A lot of video for ILT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5" w:author="Eamonn Kelly" w:date="2018-11-09T09:30:00Z" w:initials="EK">
    <w:p w14:paraId="26EC4FA3" w14:textId="19DE5E94" w:rsidR="00063150" w:rsidRDefault="00063150">
      <w:pPr>
        <w:pStyle w:val="CommentText"/>
      </w:pPr>
      <w:r>
        <w:rPr>
          <w:rStyle w:val="CommentReference"/>
        </w:rPr>
        <w:annotationRef/>
      </w:r>
      <w:r>
        <w:t>Yeah, there’ll be a good bit of video, and they’ll mostly be short. 2 to 3 mons hopefully.</w:t>
      </w:r>
    </w:p>
  </w:comment>
  <w:comment w:id="16" w:author="Bernadette Kelly (WWL)" w:date="2018-11-08T14:51:00Z" w:initials="BK(">
    <w:p w14:paraId="7F10E651" w14:textId="3724D03B" w:rsidR="00063150" w:rsidRDefault="00784BA5">
      <w:pPr>
        <w:pStyle w:val="CommentText"/>
      </w:pPr>
      <w:r>
        <w:rPr>
          <w:rStyle w:val="CommentReference"/>
        </w:rPr>
        <w:annotationRef/>
      </w:r>
      <w:r>
        <w:t xml:space="preserve">Good – this is a lot. Normally, I think 5 questions per module would be </w:t>
      </w:r>
      <w:r w:rsidR="00EB42B1">
        <w:t>sufficient.</w:t>
      </w:r>
    </w:p>
  </w:comment>
  <w:comment w:id="17" w:author="Eamonn Kelly" w:date="2018-11-09T09:31:00Z" w:initials="EK">
    <w:p w14:paraId="1A553390" w14:textId="2537A4A5" w:rsidR="00063150" w:rsidRDefault="00063150">
      <w:pPr>
        <w:pStyle w:val="CommentText"/>
      </w:pPr>
      <w:r>
        <w:rPr>
          <w:rStyle w:val="CommentReference"/>
        </w:rPr>
        <w:annotationRef/>
      </w:r>
      <w:r>
        <w:t xml:space="preserve">That’s meant to be the total. Its 10 permodule so with 4 content modules, that’s 40 in total. </w:t>
      </w:r>
    </w:p>
  </w:comment>
  <w:comment w:id="18" w:author="Bernadette Kelly (WWL)" w:date="2018-11-08T14:51:00Z" w:initials="BK(">
    <w:p w14:paraId="6DE4ABB2" w14:textId="404CA39C" w:rsidR="00EB42B1" w:rsidRDefault="00EB42B1">
      <w:pPr>
        <w:pStyle w:val="CommentText"/>
      </w:pPr>
      <w:r>
        <w:rPr>
          <w:rStyle w:val="CommentReference"/>
        </w:rPr>
        <w:annotationRef/>
      </w:r>
      <w:r>
        <w:t>This is specific to OLT.</w:t>
      </w:r>
    </w:p>
  </w:comment>
  <w:comment w:id="19" w:author="Bernadette Kelly (WWL)" w:date="2018-11-08T14:52:00Z" w:initials="BK(">
    <w:p w14:paraId="29976FB9" w14:textId="7C68FA6D" w:rsidR="00251274" w:rsidRDefault="00251274">
      <w:pPr>
        <w:pStyle w:val="CommentText"/>
      </w:pPr>
      <w:r>
        <w:rPr>
          <w:rStyle w:val="CommentReference"/>
        </w:rPr>
        <w:annotationRef/>
      </w:r>
      <w:r>
        <w:t xml:space="preserve">ILT is released on arvato’s Courseware Marketplace for Learning Partners to order/purchase (perhaps this is free, TBD) – the content will </w:t>
      </w:r>
      <w:r w:rsidR="007D4B43">
        <w:t>go into Skillpipe.</w:t>
      </w:r>
    </w:p>
  </w:comment>
  <w:comment w:id="20" w:author="Bernadette Kelly (WWL)" w:date="2018-11-08T14:54:00Z" w:initials="BK(">
    <w:p w14:paraId="37ABF5E3" w14:textId="600F0214" w:rsidR="007D4B43" w:rsidRDefault="007D4B43">
      <w:pPr>
        <w:pStyle w:val="CommentText"/>
      </w:pPr>
      <w:r>
        <w:rPr>
          <w:rStyle w:val="CommentReference"/>
        </w:rPr>
        <w:annotationRef/>
      </w:r>
      <w:r>
        <w:t>We are trying to create a standard for ILT, and basing off</w:t>
      </w:r>
      <w:r w:rsidR="003A2481">
        <w:t xml:space="preserve"> the Azure Admin AZ-100 and AZ-101 series. </w:t>
      </w:r>
    </w:p>
  </w:comment>
  <w:comment w:id="21" w:author="Eamonn Kelly" w:date="2018-11-09T09:32:00Z" w:initials="EK">
    <w:p w14:paraId="62B4139F" w14:textId="176179E7" w:rsidR="00063150" w:rsidRDefault="00063150">
      <w:pPr>
        <w:pStyle w:val="CommentText"/>
      </w:pPr>
      <w:r>
        <w:rPr>
          <w:rStyle w:val="CommentReference"/>
        </w:rPr>
        <w:annotationRef/>
      </w:r>
      <w:r>
        <w:t>I’m goin g ot go with theis intro structure. If theres any chnages needed to standradize, I can circle back on it once that’s final and agreed.</w:t>
      </w:r>
    </w:p>
  </w:comment>
  <w:comment w:id="22" w:author="Bernadette Kelly (WWL)" w:date="2018-11-08T14:53:00Z" w:initials="BK(">
    <w:p w14:paraId="625C2374" w14:textId="746DE9B7" w:rsidR="007D4B43" w:rsidRDefault="007D4B43">
      <w:pPr>
        <w:pStyle w:val="CommentText"/>
      </w:pPr>
      <w:r>
        <w:rPr>
          <w:rStyle w:val="CommentReference"/>
        </w:rPr>
        <w:annotationRef/>
      </w:r>
      <w:r>
        <w:t>OLT only. PDETs will remove for ILT.</w:t>
      </w:r>
    </w:p>
  </w:comment>
  <w:comment w:id="23" w:author="Bernadette Kelly (WWL)" w:date="2018-11-08T15:05:00Z" w:initials="BK(">
    <w:p w14:paraId="5CDC2B70" w14:textId="550062AE" w:rsidR="008F6768" w:rsidRDefault="008F6768">
      <w:pPr>
        <w:pStyle w:val="CommentText"/>
      </w:pPr>
      <w:r>
        <w:rPr>
          <w:rStyle w:val="CommentReference"/>
        </w:rPr>
        <w:annotationRef/>
      </w:r>
      <w:r>
        <w:t>Mods 2-4 look good. Though, we are missing hands on practice for ILT, as there are no graded labs.</w:t>
      </w:r>
    </w:p>
  </w:comment>
  <w:comment w:id="24" w:author="Eamonn Kelly" w:date="2018-11-09T09:32:00Z" w:initials="EK">
    <w:p w14:paraId="118E51F0" w14:textId="44CE0C24" w:rsidR="00063150" w:rsidRDefault="00063150">
      <w:pPr>
        <w:pStyle w:val="CommentText"/>
      </w:pPr>
      <w:r>
        <w:rPr>
          <w:rStyle w:val="CommentReference"/>
        </w:rPr>
        <w:annotationRef/>
      </w:r>
      <w:r>
        <w:t>No labs in the course. Ther may be an optoinal lab at the end, sign up for azure free account and deploy and VM and connect, but we’;ll make a call on that after first delivery of the content.If a lab is needed for ILT, let me know and I can provide one in whatever format you need. It will be straightforward enough.</w:t>
      </w:r>
    </w:p>
  </w:comment>
  <w:comment w:id="25" w:author="Bernadette Kelly (WWL)" w:date="2018-11-08T14:55:00Z" w:initials="BK(">
    <w:p w14:paraId="4A3AFAC3" w14:textId="0C5E1926" w:rsidR="0026237E" w:rsidRDefault="0026237E">
      <w:pPr>
        <w:pStyle w:val="CommentText"/>
      </w:pPr>
      <w:r>
        <w:rPr>
          <w:rStyle w:val="CommentReference"/>
        </w:rPr>
        <w:annotationRef/>
      </w:r>
      <w:r>
        <w:t>As mentioned normally, these are combined</w:t>
      </w:r>
    </w:p>
  </w:comment>
  <w:comment w:id="26" w:author="Eamonn Kelly" w:date="2018-11-09T09:34:00Z" w:initials="EK">
    <w:p w14:paraId="07ED08B4" w14:textId="286F0B60" w:rsidR="003321E2" w:rsidRDefault="003321E2">
      <w:pPr>
        <w:pStyle w:val="CommentText"/>
      </w:pPr>
      <w:r>
        <w:rPr>
          <w:rStyle w:val="CommentReference"/>
        </w:rPr>
        <w:annotationRef/>
      </w:r>
      <w:r>
        <w:t>I’ll keep this structure as is, just to explicitly call out the end of course exam, make sure its clear. If you want to re-structure once its all created it will be easy enough to do later.</w:t>
      </w:r>
      <w:bookmarkStart w:id="27" w:name="_GoBack"/>
      <w:bookmarkEnd w:id="27"/>
    </w:p>
  </w:comment>
  <w:comment w:id="28" w:author="Eamonn Kelly" w:date="2018-11-01T07:10:00Z" w:initials="EK">
    <w:p w14:paraId="427A0EA6" w14:textId="17F08734" w:rsidR="00B45591" w:rsidRDefault="00B45591">
      <w:pPr>
        <w:pStyle w:val="CommentText"/>
      </w:pPr>
      <w:r>
        <w:rPr>
          <w:rStyle w:val="CommentReference"/>
        </w:rPr>
        <w:annotationRef/>
      </w:r>
      <w:r>
        <w:t>Is there an updated version of the general WWL learning video to use for welcome / itnro? Currently all I have is a legacy video with bjorn etc talking about the courses in general….</w:t>
      </w:r>
    </w:p>
  </w:comment>
  <w:comment w:id="29" w:author="Eamonn Kelly" w:date="2018-11-01T08:21:00Z" w:initials="EK">
    <w:p w14:paraId="4E70DBE5" w14:textId="17F2DD0D" w:rsidR="00B45591" w:rsidRDefault="00B45591">
      <w:pPr>
        <w:pStyle w:val="CommentText"/>
      </w:pPr>
      <w:r>
        <w:rPr>
          <w:rStyle w:val="CommentReference"/>
        </w:rPr>
        <w:annotationRef/>
      </w:r>
      <w:r>
        <w:t>Applicable is exam grading will apply in the course</w:t>
      </w:r>
    </w:p>
  </w:comment>
  <w:comment w:id="30" w:author="Eamonn Kelly" w:date="2018-11-01T07:17:00Z" w:initials="EK">
    <w:p w14:paraId="5AAB3F1E" w14:textId="64CAA26B" w:rsidR="00B45591" w:rsidRDefault="00B45591">
      <w:pPr>
        <w:pStyle w:val="CommentText"/>
      </w:pPr>
      <w:r>
        <w:rPr>
          <w:rStyle w:val="CommentReference"/>
        </w:rPr>
        <w:annotationRef/>
      </w:r>
      <w:r>
        <w:rPr>
          <w:rFonts w:cstheme="minorHAnsi"/>
          <w:color w:val="000000" w:themeColor="text1"/>
          <w:sz w:val="24"/>
          <w:szCs w:val="24"/>
        </w:rPr>
        <w:t>There more than likely won</w:t>
      </w:r>
      <w:r w:rsidR="002F58E6">
        <w:rPr>
          <w:rFonts w:cstheme="minorHAnsi"/>
          <w:color w:val="000000" w:themeColor="text1"/>
          <w:sz w:val="24"/>
          <w:szCs w:val="24"/>
        </w:rPr>
        <w:t>’</w:t>
      </w:r>
      <w:r>
        <w:rPr>
          <w:rFonts w:cstheme="minorHAnsi"/>
          <w:color w:val="000000" w:themeColor="text1"/>
          <w:sz w:val="24"/>
          <w:szCs w:val="24"/>
        </w:rPr>
        <w:t>t be any han</w:t>
      </w:r>
      <w:r w:rsidR="002F58E6">
        <w:rPr>
          <w:rFonts w:cstheme="minorHAnsi"/>
          <w:color w:val="000000" w:themeColor="text1"/>
          <w:sz w:val="24"/>
          <w:szCs w:val="24"/>
        </w:rPr>
        <w:t>d</w:t>
      </w:r>
      <w:r>
        <w:rPr>
          <w:rFonts w:cstheme="minorHAnsi"/>
          <w:color w:val="000000" w:themeColor="text1"/>
          <w:sz w:val="24"/>
          <w:szCs w:val="24"/>
        </w:rPr>
        <w:t>s on labs – any hands on will be demo, so this is placeholder in case that changes</w:t>
      </w:r>
      <w:r w:rsidR="00C37470">
        <w:rPr>
          <w:rFonts w:cstheme="minorHAnsi"/>
          <w:color w:val="000000" w:themeColor="text1"/>
          <w:sz w:val="24"/>
          <w:szCs w:val="24"/>
        </w:rPr>
        <w:t>. Don’t currently have any demos inc</w:t>
      </w:r>
      <w:r w:rsidR="009D553B">
        <w:rPr>
          <w:rFonts w:cstheme="minorHAnsi"/>
          <w:color w:val="000000" w:themeColor="text1"/>
          <w:sz w:val="24"/>
          <w:szCs w:val="24"/>
        </w:rPr>
        <w:t>l</w:t>
      </w:r>
      <w:r w:rsidR="00C37470">
        <w:rPr>
          <w:rFonts w:cstheme="minorHAnsi"/>
          <w:color w:val="000000" w:themeColor="text1"/>
          <w:sz w:val="24"/>
          <w:szCs w:val="24"/>
        </w:rPr>
        <w:t>uded</w:t>
      </w:r>
      <w:r w:rsidR="009D553B">
        <w:rPr>
          <w:rFonts w:cstheme="minorHAnsi"/>
          <w:color w:val="000000" w:themeColor="text1"/>
          <w:sz w:val="24"/>
          <w:szCs w:val="24"/>
        </w:rPr>
        <w:t xml:space="preserve">. Some will </w:t>
      </w:r>
      <w:r w:rsidR="007A0E52">
        <w:rPr>
          <w:rFonts w:cstheme="minorHAnsi"/>
          <w:color w:val="000000" w:themeColor="text1"/>
          <w:sz w:val="24"/>
          <w:szCs w:val="24"/>
        </w:rPr>
        <w:t>probably</w:t>
      </w:r>
      <w:r w:rsidR="009D553B">
        <w:rPr>
          <w:rFonts w:cstheme="minorHAnsi"/>
          <w:color w:val="000000" w:themeColor="text1"/>
          <w:sz w:val="24"/>
          <w:szCs w:val="24"/>
        </w:rPr>
        <w:t xml:space="preserve"> be added to products and services and solutions sections.</w:t>
      </w:r>
    </w:p>
  </w:comment>
  <w:comment w:id="31" w:author="Eamonn Kelly" w:date="2018-11-01T10:07:00Z" w:initials="EK">
    <w:p w14:paraId="77292E60" w14:textId="48AFFDBB" w:rsidR="00B45591" w:rsidRDefault="00B45591">
      <w:pPr>
        <w:pStyle w:val="CommentText"/>
      </w:pPr>
      <w:r>
        <w:rPr>
          <w:rStyle w:val="CommentReference"/>
        </w:rPr>
        <w:annotationRef/>
      </w:r>
      <w:r w:rsidR="00DC65C9">
        <w:t>Will c</w:t>
      </w:r>
      <w:r>
        <w:t xml:space="preserve">onsists of </w:t>
      </w:r>
      <w:r w:rsidR="00DC65C9">
        <w:t xml:space="preserve">8 or </w:t>
      </w:r>
      <w:r>
        <w:t xml:space="preserve">10 </w:t>
      </w:r>
      <w:r w:rsidR="00DC65C9">
        <w:t>m</w:t>
      </w:r>
      <w:r>
        <w:t>ultiple choi</w:t>
      </w:r>
      <w:r w:rsidR="004C4AD5">
        <w:t>c</w:t>
      </w:r>
      <w:r>
        <w:t>e questions</w:t>
      </w:r>
    </w:p>
  </w:comment>
  <w:comment w:id="32" w:author="Eamonn Kelly" w:date="2018-11-01T10:04:00Z" w:initials="EK">
    <w:p w14:paraId="41364223" w14:textId="0299B1FB" w:rsidR="00B45591" w:rsidRDefault="00B45591">
      <w:pPr>
        <w:pStyle w:val="CommentText"/>
      </w:pPr>
      <w:r>
        <w:rPr>
          <w:rStyle w:val="CommentReference"/>
        </w:rPr>
        <w:annotationRef/>
      </w:r>
      <w:r>
        <w:t>Not covered in exam but are covering it in the course content.</w:t>
      </w:r>
    </w:p>
  </w:comment>
  <w:comment w:id="33" w:author="Eamonn Kelly" w:date="2018-11-01T10:04:00Z" w:initials="EK">
    <w:p w14:paraId="31E6DBF4" w14:textId="77777777" w:rsidR="00B86DC9" w:rsidRDefault="00B86DC9" w:rsidP="00B86DC9">
      <w:pPr>
        <w:pStyle w:val="CommentText"/>
      </w:pPr>
      <w:r>
        <w:rPr>
          <w:rStyle w:val="CommentReference"/>
        </w:rPr>
        <w:annotationRef/>
      </w:r>
      <w:r>
        <w:t>Not covered in exam but are covering it in the course content.</w:t>
      </w:r>
    </w:p>
  </w:comment>
  <w:comment w:id="34" w:author="Eamonn Kelly" w:date="2018-11-01T13:49:00Z" w:initials="EK">
    <w:p w14:paraId="1626048D" w14:textId="65CF662C" w:rsidR="004A545F" w:rsidRDefault="004A545F">
      <w:pPr>
        <w:pStyle w:val="CommentText"/>
      </w:pPr>
      <w:r>
        <w:rPr>
          <w:rStyle w:val="CommentReference"/>
        </w:rPr>
        <w:annotationRef/>
      </w:r>
      <w:r>
        <w:t>His topic might be covered in the existing topics earlier in the lesson, so may be removed.</w:t>
      </w:r>
    </w:p>
  </w:comment>
  <w:comment w:id="35" w:author="Eamonn Kelly" w:date="2018-11-01T13:46:00Z" w:initials="EK">
    <w:p w14:paraId="302F5F0A" w14:textId="3E42F946" w:rsidR="00442B53" w:rsidRDefault="00442B53">
      <w:pPr>
        <w:pStyle w:val="CommentText"/>
      </w:pPr>
      <w:r>
        <w:rPr>
          <w:rStyle w:val="CommentReference"/>
        </w:rPr>
        <w:annotationRef/>
      </w:r>
      <w:r>
        <w:rPr>
          <w:rFonts w:cstheme="minorHAnsi"/>
          <w:color w:val="000000" w:themeColor="text1"/>
        </w:rPr>
        <w:t>These are nto covered in exam OD but we’ll call out in the content</w:t>
      </w:r>
    </w:p>
  </w:comment>
  <w:comment w:id="36" w:author="Eamonn Kelly" w:date="2018-11-01T12:11:00Z" w:initials="EK">
    <w:p w14:paraId="108780CA" w14:textId="0428C5B2" w:rsidR="00B45591" w:rsidRDefault="00B45591">
      <w:pPr>
        <w:pStyle w:val="CommentText"/>
      </w:pPr>
      <w:r>
        <w:rPr>
          <w:rStyle w:val="CommentReference"/>
        </w:rPr>
        <w:annotationRef/>
      </w:r>
      <w:r>
        <w:t>Could have separate video for each topic below, dependant on whats readily avaliable and level of video.</w:t>
      </w:r>
    </w:p>
  </w:comment>
  <w:comment w:id="37" w:author="Eamonn Kelly" w:date="2018-11-01T12:14:00Z" w:initials="EK">
    <w:p w14:paraId="4F1D59B5" w14:textId="702414E8" w:rsidR="00B45591" w:rsidRDefault="00B45591">
      <w:pPr>
        <w:pStyle w:val="CommentText"/>
      </w:pPr>
      <w:r>
        <w:rPr>
          <w:rStyle w:val="CommentReference"/>
        </w:rPr>
        <w:annotationRef/>
      </w:r>
      <w:r>
        <w:t>Some topics could merge i.e. policies and initiatives together, and RBAC and ocks together, will depend on volume of conent per topic. If not a lot other than definition, will merge. So could be 4 topics rather than 6</w:t>
      </w:r>
    </w:p>
  </w:comment>
  <w:comment w:id="38" w:author="Eamonn Kelly" w:date="2018-11-01T12:18:00Z" w:initials="EK">
    <w:p w14:paraId="51BEA6D5" w14:textId="27354ADF" w:rsidR="004F0489" w:rsidRDefault="004F0489">
      <w:pPr>
        <w:pStyle w:val="CommentText"/>
      </w:pPr>
      <w:r>
        <w:rPr>
          <w:rStyle w:val="CommentReference"/>
        </w:rPr>
        <w:annotationRef/>
      </w:r>
      <w:r>
        <w:t>This could potentially covered in earlier topics / video</w:t>
      </w:r>
    </w:p>
  </w:comment>
  <w:comment w:id="39" w:author="Eamonn Kelly" w:date="2018-11-01T12:48:00Z" w:initials="EK">
    <w:p w14:paraId="46BDC975" w14:textId="36E17EDD" w:rsidR="00710B22" w:rsidRDefault="00710B22">
      <w:pPr>
        <w:pStyle w:val="CommentText"/>
      </w:pPr>
      <w:r>
        <w:rPr>
          <w:rStyle w:val="CommentReference"/>
        </w:rPr>
        <w:annotationRef/>
      </w:r>
      <w:r>
        <w:t>We’ll cover more than the ones called out here, all at a very high level, just some definitions, examples across geos/industry</w:t>
      </w:r>
    </w:p>
  </w:comment>
  <w:comment w:id="40" w:author="Eamonn Kelly" w:date="2018-11-01T12:39:00Z" w:initials="EK">
    <w:p w14:paraId="735AF323" w14:textId="7E73D2BD" w:rsidR="001C1111" w:rsidRDefault="001C1111">
      <w:pPr>
        <w:pStyle w:val="CommentText"/>
      </w:pPr>
      <w:r>
        <w:rPr>
          <w:rStyle w:val="CommentReference"/>
        </w:rPr>
        <w:annotationRef/>
      </w:r>
      <w:r>
        <w:t>These three videos may combine into one… will depend on volume after recording…</w:t>
      </w:r>
    </w:p>
  </w:comment>
  <w:comment w:id="41" w:author="Eamonn Kelly" w:date="2018-11-01T13:42:00Z" w:initials="EK">
    <w:p w14:paraId="7FD5D107" w14:textId="15235201" w:rsidR="00C61A34" w:rsidRDefault="00C61A34">
      <w:pPr>
        <w:pStyle w:val="CommentText"/>
      </w:pPr>
      <w:r>
        <w:rPr>
          <w:rStyle w:val="CommentReference"/>
        </w:rPr>
        <w:annotationRef/>
      </w:r>
      <w:r>
        <w:t>This and the previous topic could combine.</w:t>
      </w:r>
    </w:p>
  </w:comment>
  <w:comment w:id="42" w:author="Eamonn Kelly" w:date="2018-11-01T13:44:00Z" w:initials="EK">
    <w:p w14:paraId="21107C3A" w14:textId="378D48A8" w:rsidR="00D630B5" w:rsidRDefault="00D630B5">
      <w:pPr>
        <w:pStyle w:val="CommentText"/>
      </w:pPr>
      <w:r>
        <w:rPr>
          <w:rStyle w:val="CommentReference"/>
        </w:rPr>
        <w:annotationRef/>
      </w:r>
      <w:r>
        <w:t>Topics 4, 5 and 5 may combine into a single topic depending on volume.</w:t>
      </w:r>
    </w:p>
  </w:comment>
  <w:comment w:id="43" w:author="Eamonn Kelly" w:date="2018-11-01T13:03:00Z" w:initials="EK">
    <w:p w14:paraId="097820BF" w14:textId="5954FE58" w:rsidR="00F37BD2" w:rsidRDefault="00F37BD2">
      <w:pPr>
        <w:pStyle w:val="CommentText"/>
      </w:pPr>
      <w:r>
        <w:rPr>
          <w:rStyle w:val="CommentReference"/>
        </w:rPr>
        <w:annotationRef/>
      </w:r>
      <w:r>
        <w:t>20 questions, set 70% pass score</w:t>
      </w:r>
      <w:r w:rsidR="009B4C3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C1E65" w15:done="0"/>
  <w15:commentEx w15:paraId="02F11859" w15:paraIdParent="34CC1E65" w15:done="0"/>
  <w15:commentEx w15:paraId="75B8165C" w15:paraIdParent="34CC1E65" w15:done="0"/>
  <w15:commentEx w15:paraId="4690353B" w15:done="0"/>
  <w15:commentEx w15:paraId="202CC815" w15:paraIdParent="4690353B" w15:done="0"/>
  <w15:commentEx w15:paraId="6AB5D6ED" w15:done="0"/>
  <w15:commentEx w15:paraId="41227998" w15:paraIdParent="6AB5D6ED" w15:done="0"/>
  <w15:commentEx w15:paraId="315D6FFB" w15:paraIdParent="6AB5D6ED" w15:done="0"/>
  <w15:commentEx w15:paraId="5147BE0C" w15:done="0"/>
  <w15:commentEx w15:paraId="4851A000" w15:paraIdParent="5147BE0C" w15:done="0"/>
  <w15:commentEx w15:paraId="63358CF4" w15:done="0"/>
  <w15:commentEx w15:paraId="4E5006CC" w15:paraIdParent="63358CF4" w15:done="0"/>
  <w15:commentEx w15:paraId="4560A1BE" w15:done="0"/>
  <w15:commentEx w15:paraId="26EC4FA3" w15:paraIdParent="4560A1BE" w15:done="0"/>
  <w15:commentEx w15:paraId="7F10E651" w15:done="0"/>
  <w15:commentEx w15:paraId="1A553390" w15:paraIdParent="7F10E651" w15:done="0"/>
  <w15:commentEx w15:paraId="6DE4ABB2" w15:done="0"/>
  <w15:commentEx w15:paraId="29976FB9" w15:done="0"/>
  <w15:commentEx w15:paraId="37ABF5E3" w15:done="0"/>
  <w15:commentEx w15:paraId="62B4139F" w15:paraIdParent="37ABF5E3" w15:done="0"/>
  <w15:commentEx w15:paraId="625C2374" w15:done="0"/>
  <w15:commentEx w15:paraId="5CDC2B70" w15:done="0"/>
  <w15:commentEx w15:paraId="118E51F0" w15:paraIdParent="5CDC2B70" w15:done="0"/>
  <w15:commentEx w15:paraId="4A3AFAC3" w15:done="0"/>
  <w15:commentEx w15:paraId="07ED08B4" w15:paraIdParent="4A3AFAC3" w15:done="0"/>
  <w15:commentEx w15:paraId="427A0EA6" w15:done="0"/>
  <w15:commentEx w15:paraId="4E70DBE5" w15:done="0"/>
  <w15:commentEx w15:paraId="5AAB3F1E" w15:done="0"/>
  <w15:commentEx w15:paraId="77292E60" w15:done="0"/>
  <w15:commentEx w15:paraId="41364223" w15:done="0"/>
  <w15:commentEx w15:paraId="31E6DBF4" w15:done="0"/>
  <w15:commentEx w15:paraId="1626048D" w15:done="0"/>
  <w15:commentEx w15:paraId="302F5F0A" w15:done="0"/>
  <w15:commentEx w15:paraId="108780CA" w15:done="0"/>
  <w15:commentEx w15:paraId="4F1D59B5" w15:done="0"/>
  <w15:commentEx w15:paraId="51BEA6D5" w15:done="0"/>
  <w15:commentEx w15:paraId="46BDC975" w15:done="0"/>
  <w15:commentEx w15:paraId="735AF323" w15:done="0"/>
  <w15:commentEx w15:paraId="7FD5D107" w15:done="0"/>
  <w15:commentEx w15:paraId="21107C3A" w15:done="0"/>
  <w15:commentEx w15:paraId="09782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C1E65" w16cid:durableId="1F852953"/>
  <w16cid:commentId w16cid:paraId="02F11859" w16cid:durableId="1F8ECACC"/>
  <w16cid:commentId w16cid:paraId="75B8165C" w16cid:durableId="1F8FD1E3"/>
  <w16cid:commentId w16cid:paraId="4690353B" w16cid:durableId="1F853048"/>
  <w16cid:commentId w16cid:paraId="202CC815" w16cid:durableId="1F8ECAD3"/>
  <w16cid:commentId w16cid:paraId="6AB5D6ED" w16cid:durableId="1F852EAD"/>
  <w16cid:commentId w16cid:paraId="41227998" w16cid:durableId="1F8ECAE9"/>
  <w16cid:commentId w16cid:paraId="315D6FFB" w16cid:durableId="1F8FD202"/>
  <w16cid:commentId w16cid:paraId="5147BE0C" w16cid:durableId="1F852E79"/>
  <w16cid:commentId w16cid:paraId="4851A000" w16cid:durableId="1F8ECB03"/>
  <w16cid:commentId w16cid:paraId="63358CF4" w16cid:durableId="1F8ECBA5"/>
  <w16cid:commentId w16cid:paraId="4E5006CC" w16cid:durableId="1F8FD22C"/>
  <w16cid:commentId w16cid:paraId="4560A1BE" w16cid:durableId="1F8ECBC2"/>
  <w16cid:commentId w16cid:paraId="26EC4FA3" w16cid:durableId="1F8FD236"/>
  <w16cid:commentId w16cid:paraId="7F10E651" w16cid:durableId="1F8ECBE3"/>
  <w16cid:commentId w16cid:paraId="1A553390" w16cid:durableId="1F8FD26E"/>
  <w16cid:commentId w16cid:paraId="6DE4ABB2" w16cid:durableId="1F8ECBFC"/>
  <w16cid:commentId w16cid:paraId="29976FB9" w16cid:durableId="1F8ECC34"/>
  <w16cid:commentId w16cid:paraId="37ABF5E3" w16cid:durableId="1F8ECC8D"/>
  <w16cid:commentId w16cid:paraId="62B4139F" w16cid:durableId="1F8FD2A3"/>
  <w16cid:commentId w16cid:paraId="625C2374" w16cid:durableId="1F8ECC7D"/>
  <w16cid:commentId w16cid:paraId="5CDC2B70" w16cid:durableId="1F8ECF53"/>
  <w16cid:commentId w16cid:paraId="118E51F0" w16cid:durableId="1F8FD2C4"/>
  <w16cid:commentId w16cid:paraId="4A3AFAC3" w16cid:durableId="1F8ECCD0"/>
  <w16cid:commentId w16cid:paraId="07ED08B4" w16cid:durableId="1F8FD319"/>
  <w16cid:commentId w16cid:paraId="427A0EA6" w16cid:durableId="1F852579"/>
  <w16cid:commentId w16cid:paraId="4E70DBE5" w16cid:durableId="1F8535FC"/>
  <w16cid:commentId w16cid:paraId="5AAB3F1E" w16cid:durableId="1F852716"/>
  <w16cid:commentId w16cid:paraId="77292E60" w16cid:durableId="1F854EFC"/>
  <w16cid:commentId w16cid:paraId="41364223" w16cid:durableId="1F854E10"/>
  <w16cid:commentId w16cid:paraId="31E6DBF4" w16cid:durableId="1F8582E2"/>
  <w16cid:commentId w16cid:paraId="1626048D" w16cid:durableId="1F8582F8"/>
  <w16cid:commentId w16cid:paraId="302F5F0A" w16cid:durableId="1F85821E"/>
  <w16cid:commentId w16cid:paraId="108780CA" w16cid:durableId="1F856C01"/>
  <w16cid:commentId w16cid:paraId="4F1D59B5" w16cid:durableId="1F856C9B"/>
  <w16cid:commentId w16cid:paraId="51BEA6D5" w16cid:durableId="1F856D9D"/>
  <w16cid:commentId w16cid:paraId="46BDC975" w16cid:durableId="1F857491"/>
  <w16cid:commentId w16cid:paraId="735AF323" w16cid:durableId="1F857273"/>
  <w16cid:commentId w16cid:paraId="7FD5D107" w16cid:durableId="1F85814B"/>
  <w16cid:commentId w16cid:paraId="21107C3A" w16cid:durableId="1F8581CF"/>
  <w16cid:commentId w16cid:paraId="097820BF" w16cid:durableId="1F8578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36805" w14:textId="77777777" w:rsidR="008319F6" w:rsidRDefault="008319F6" w:rsidP="00556676">
      <w:pPr>
        <w:spacing w:after="0" w:line="240" w:lineRule="auto"/>
      </w:pPr>
      <w:r>
        <w:separator/>
      </w:r>
    </w:p>
  </w:endnote>
  <w:endnote w:type="continuationSeparator" w:id="0">
    <w:p w14:paraId="54BB77B6" w14:textId="77777777" w:rsidR="008319F6" w:rsidRDefault="008319F6" w:rsidP="0055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BEE7E" w14:textId="77777777" w:rsidR="008319F6" w:rsidRDefault="008319F6" w:rsidP="00556676">
      <w:pPr>
        <w:spacing w:after="0" w:line="240" w:lineRule="auto"/>
      </w:pPr>
      <w:r>
        <w:separator/>
      </w:r>
    </w:p>
  </w:footnote>
  <w:footnote w:type="continuationSeparator" w:id="0">
    <w:p w14:paraId="1F73F0C6" w14:textId="77777777" w:rsidR="008319F6" w:rsidRDefault="008319F6" w:rsidP="00556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7DA"/>
    <w:multiLevelType w:val="multilevel"/>
    <w:tmpl w:val="C0B2DF0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B28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24275C"/>
    <w:multiLevelType w:val="multilevel"/>
    <w:tmpl w:val="60C4AE9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A37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B4A84"/>
    <w:multiLevelType w:val="multilevel"/>
    <w:tmpl w:val="E130714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B13EF5"/>
    <w:multiLevelType w:val="multilevel"/>
    <w:tmpl w:val="E05CB43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C0F1F"/>
    <w:multiLevelType w:val="hybridMultilevel"/>
    <w:tmpl w:val="AB3E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54016"/>
    <w:multiLevelType w:val="multilevel"/>
    <w:tmpl w:val="BFC6BAF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66668F"/>
    <w:multiLevelType w:val="multilevel"/>
    <w:tmpl w:val="2DDCB81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03321"/>
    <w:multiLevelType w:val="multilevel"/>
    <w:tmpl w:val="60C4AE9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9018A1"/>
    <w:multiLevelType w:val="multilevel"/>
    <w:tmpl w:val="2B60516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E771C6"/>
    <w:multiLevelType w:val="multilevel"/>
    <w:tmpl w:val="F27C42C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F20472"/>
    <w:multiLevelType w:val="multilevel"/>
    <w:tmpl w:val="8A6CB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color w:val="auto"/>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4537F6"/>
    <w:multiLevelType w:val="multilevel"/>
    <w:tmpl w:val="2AC2BC6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34B86"/>
    <w:multiLevelType w:val="multilevel"/>
    <w:tmpl w:val="207457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0B6E34"/>
    <w:multiLevelType w:val="hybridMultilevel"/>
    <w:tmpl w:val="FD6C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C49A3"/>
    <w:multiLevelType w:val="multilevel"/>
    <w:tmpl w:val="7EB6827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243ACD"/>
    <w:multiLevelType w:val="multilevel"/>
    <w:tmpl w:val="35AEC53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E9381F"/>
    <w:multiLevelType w:val="multilevel"/>
    <w:tmpl w:val="650CFAE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904053"/>
    <w:multiLevelType w:val="multilevel"/>
    <w:tmpl w:val="C4CECF3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0B5E63"/>
    <w:multiLevelType w:val="multilevel"/>
    <w:tmpl w:val="78E67C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0840D9"/>
    <w:multiLevelType w:val="multilevel"/>
    <w:tmpl w:val="2DDCB81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EC431F"/>
    <w:multiLevelType w:val="multilevel"/>
    <w:tmpl w:val="7BB8CE0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FC1EFF"/>
    <w:multiLevelType w:val="multilevel"/>
    <w:tmpl w:val="FB7C4E1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963346"/>
    <w:multiLevelType w:val="multilevel"/>
    <w:tmpl w:val="90FEE3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7B557E"/>
    <w:multiLevelType w:val="multilevel"/>
    <w:tmpl w:val="1654F6A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35382E"/>
    <w:multiLevelType w:val="multilevel"/>
    <w:tmpl w:val="E000F09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8A75C5"/>
    <w:multiLevelType w:val="multilevel"/>
    <w:tmpl w:val="D1CC2CA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79074C"/>
    <w:multiLevelType w:val="multilevel"/>
    <w:tmpl w:val="C0B2DF0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6E4D62"/>
    <w:multiLevelType w:val="multilevel"/>
    <w:tmpl w:val="DE92063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8A46DC"/>
    <w:multiLevelType w:val="multilevel"/>
    <w:tmpl w:val="6A02645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0A6BD5"/>
    <w:multiLevelType w:val="multilevel"/>
    <w:tmpl w:val="3B325DB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A832B4"/>
    <w:multiLevelType w:val="multilevel"/>
    <w:tmpl w:val="D68AE9A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46641DC"/>
    <w:multiLevelType w:val="multilevel"/>
    <w:tmpl w:val="C3F2CF7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B94C8F"/>
    <w:multiLevelType w:val="multilevel"/>
    <w:tmpl w:val="9B6E56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CB40BA"/>
    <w:multiLevelType w:val="multilevel"/>
    <w:tmpl w:val="C4D00E2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
  </w:num>
  <w:num w:numId="3">
    <w:abstractNumId w:val="15"/>
  </w:num>
  <w:num w:numId="4">
    <w:abstractNumId w:val="10"/>
  </w:num>
  <w:num w:numId="5">
    <w:abstractNumId w:val="18"/>
  </w:num>
  <w:num w:numId="6">
    <w:abstractNumId w:val="14"/>
  </w:num>
  <w:num w:numId="7">
    <w:abstractNumId w:val="26"/>
  </w:num>
  <w:num w:numId="8">
    <w:abstractNumId w:val="4"/>
  </w:num>
  <w:num w:numId="9">
    <w:abstractNumId w:val="25"/>
  </w:num>
  <w:num w:numId="10">
    <w:abstractNumId w:val="21"/>
  </w:num>
  <w:num w:numId="11">
    <w:abstractNumId w:val="8"/>
  </w:num>
  <w:num w:numId="12">
    <w:abstractNumId w:val="6"/>
  </w:num>
  <w:num w:numId="13">
    <w:abstractNumId w:val="30"/>
  </w:num>
  <w:num w:numId="14">
    <w:abstractNumId w:val="20"/>
  </w:num>
  <w:num w:numId="15">
    <w:abstractNumId w:val="29"/>
  </w:num>
  <w:num w:numId="16">
    <w:abstractNumId w:val="17"/>
  </w:num>
  <w:num w:numId="17">
    <w:abstractNumId w:val="19"/>
  </w:num>
  <w:num w:numId="18">
    <w:abstractNumId w:val="16"/>
  </w:num>
  <w:num w:numId="19">
    <w:abstractNumId w:val="31"/>
  </w:num>
  <w:num w:numId="20">
    <w:abstractNumId w:val="5"/>
  </w:num>
  <w:num w:numId="21">
    <w:abstractNumId w:val="11"/>
  </w:num>
  <w:num w:numId="22">
    <w:abstractNumId w:val="27"/>
  </w:num>
  <w:num w:numId="23">
    <w:abstractNumId w:val="13"/>
  </w:num>
  <w:num w:numId="24">
    <w:abstractNumId w:val="32"/>
  </w:num>
  <w:num w:numId="25">
    <w:abstractNumId w:val="34"/>
  </w:num>
  <w:num w:numId="26">
    <w:abstractNumId w:val="22"/>
  </w:num>
  <w:num w:numId="27">
    <w:abstractNumId w:val="7"/>
  </w:num>
  <w:num w:numId="28">
    <w:abstractNumId w:val="33"/>
  </w:num>
  <w:num w:numId="29">
    <w:abstractNumId w:val="35"/>
  </w:num>
  <w:num w:numId="30">
    <w:abstractNumId w:val="2"/>
  </w:num>
  <w:num w:numId="31">
    <w:abstractNumId w:val="3"/>
  </w:num>
  <w:num w:numId="32">
    <w:abstractNumId w:val="9"/>
  </w:num>
  <w:num w:numId="33">
    <w:abstractNumId w:val="23"/>
  </w:num>
  <w:num w:numId="34">
    <w:abstractNumId w:val="0"/>
  </w:num>
  <w:num w:numId="35">
    <w:abstractNumId w:val="28"/>
  </w:num>
  <w:num w:numId="3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amonn Kelly">
    <w15:presenceInfo w15:providerId="Windows Live" w15:userId="5c7e30ce34397039"/>
  </w15:person>
  <w15:person w15:author="Bernadette Kelly (WWL)">
    <w15:presenceInfo w15:providerId="None" w15:userId="Bernadette Kelly (W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1C"/>
    <w:rsid w:val="00002A12"/>
    <w:rsid w:val="00024A75"/>
    <w:rsid w:val="00025078"/>
    <w:rsid w:val="000551AC"/>
    <w:rsid w:val="00055FD9"/>
    <w:rsid w:val="000573C8"/>
    <w:rsid w:val="00063150"/>
    <w:rsid w:val="00071088"/>
    <w:rsid w:val="00074AFE"/>
    <w:rsid w:val="00084D8F"/>
    <w:rsid w:val="0008647A"/>
    <w:rsid w:val="00093967"/>
    <w:rsid w:val="000B646E"/>
    <w:rsid w:val="000E2B12"/>
    <w:rsid w:val="000E45E6"/>
    <w:rsid w:val="000E6B0E"/>
    <w:rsid w:val="00103083"/>
    <w:rsid w:val="00121125"/>
    <w:rsid w:val="001307D1"/>
    <w:rsid w:val="001330A9"/>
    <w:rsid w:val="00142B63"/>
    <w:rsid w:val="00151FB1"/>
    <w:rsid w:val="001719CD"/>
    <w:rsid w:val="001751A1"/>
    <w:rsid w:val="00181289"/>
    <w:rsid w:val="00191CC7"/>
    <w:rsid w:val="001958E8"/>
    <w:rsid w:val="001A6C66"/>
    <w:rsid w:val="001C1111"/>
    <w:rsid w:val="001D6D04"/>
    <w:rsid w:val="001D75FE"/>
    <w:rsid w:val="001E552C"/>
    <w:rsid w:val="001F5C70"/>
    <w:rsid w:val="001F7CAF"/>
    <w:rsid w:val="002221B9"/>
    <w:rsid w:val="002318E2"/>
    <w:rsid w:val="00231B8E"/>
    <w:rsid w:val="00233193"/>
    <w:rsid w:val="0024517B"/>
    <w:rsid w:val="002474B2"/>
    <w:rsid w:val="00251274"/>
    <w:rsid w:val="0026237E"/>
    <w:rsid w:val="002D054B"/>
    <w:rsid w:val="002E2A80"/>
    <w:rsid w:val="002E330E"/>
    <w:rsid w:val="002E7CFC"/>
    <w:rsid w:val="002F2AD2"/>
    <w:rsid w:val="002F58E6"/>
    <w:rsid w:val="003065F9"/>
    <w:rsid w:val="003067FC"/>
    <w:rsid w:val="003321E2"/>
    <w:rsid w:val="00386BE4"/>
    <w:rsid w:val="00390EE6"/>
    <w:rsid w:val="00391E1D"/>
    <w:rsid w:val="003A2481"/>
    <w:rsid w:val="003B0AF4"/>
    <w:rsid w:val="003B2A5C"/>
    <w:rsid w:val="003B35DE"/>
    <w:rsid w:val="003C1FA2"/>
    <w:rsid w:val="003F7184"/>
    <w:rsid w:val="004132DB"/>
    <w:rsid w:val="004242B0"/>
    <w:rsid w:val="00436024"/>
    <w:rsid w:val="00442B53"/>
    <w:rsid w:val="00444FEE"/>
    <w:rsid w:val="004834A7"/>
    <w:rsid w:val="004868F8"/>
    <w:rsid w:val="00493127"/>
    <w:rsid w:val="004957D1"/>
    <w:rsid w:val="004A1C9F"/>
    <w:rsid w:val="004A53B3"/>
    <w:rsid w:val="004A545F"/>
    <w:rsid w:val="004B3E3A"/>
    <w:rsid w:val="004B68A9"/>
    <w:rsid w:val="004C2B27"/>
    <w:rsid w:val="004C4AD5"/>
    <w:rsid w:val="004C67C6"/>
    <w:rsid w:val="004E7936"/>
    <w:rsid w:val="004F0489"/>
    <w:rsid w:val="00503DE5"/>
    <w:rsid w:val="00512985"/>
    <w:rsid w:val="00514247"/>
    <w:rsid w:val="00515445"/>
    <w:rsid w:val="005217F7"/>
    <w:rsid w:val="00545DC8"/>
    <w:rsid w:val="0055360D"/>
    <w:rsid w:val="005552A6"/>
    <w:rsid w:val="00556676"/>
    <w:rsid w:val="00577333"/>
    <w:rsid w:val="00587B6C"/>
    <w:rsid w:val="005B10EA"/>
    <w:rsid w:val="005D2698"/>
    <w:rsid w:val="005E2DBE"/>
    <w:rsid w:val="005F2C5A"/>
    <w:rsid w:val="005F305E"/>
    <w:rsid w:val="005F354E"/>
    <w:rsid w:val="006007B5"/>
    <w:rsid w:val="0061103C"/>
    <w:rsid w:val="006160DA"/>
    <w:rsid w:val="00621FC2"/>
    <w:rsid w:val="00652741"/>
    <w:rsid w:val="00667DB1"/>
    <w:rsid w:val="00687B80"/>
    <w:rsid w:val="0069414A"/>
    <w:rsid w:val="006B0DDB"/>
    <w:rsid w:val="006B56D3"/>
    <w:rsid w:val="006D7584"/>
    <w:rsid w:val="006E2B4F"/>
    <w:rsid w:val="00710B22"/>
    <w:rsid w:val="007405C0"/>
    <w:rsid w:val="0076167D"/>
    <w:rsid w:val="00762A78"/>
    <w:rsid w:val="00784BA5"/>
    <w:rsid w:val="00793F1B"/>
    <w:rsid w:val="00796FF1"/>
    <w:rsid w:val="007A0E52"/>
    <w:rsid w:val="007A5B37"/>
    <w:rsid w:val="007A7140"/>
    <w:rsid w:val="007B3E3D"/>
    <w:rsid w:val="007B4932"/>
    <w:rsid w:val="007B7899"/>
    <w:rsid w:val="007C3DAB"/>
    <w:rsid w:val="007D27ED"/>
    <w:rsid w:val="007D4B43"/>
    <w:rsid w:val="007D4CC1"/>
    <w:rsid w:val="007D614B"/>
    <w:rsid w:val="007E0122"/>
    <w:rsid w:val="007F0C1C"/>
    <w:rsid w:val="007F33F5"/>
    <w:rsid w:val="0080208B"/>
    <w:rsid w:val="00803F33"/>
    <w:rsid w:val="00824ED2"/>
    <w:rsid w:val="008319F6"/>
    <w:rsid w:val="0083305D"/>
    <w:rsid w:val="00843DBC"/>
    <w:rsid w:val="00856392"/>
    <w:rsid w:val="008574AE"/>
    <w:rsid w:val="00861BE8"/>
    <w:rsid w:val="00863B0D"/>
    <w:rsid w:val="008A6355"/>
    <w:rsid w:val="008C5861"/>
    <w:rsid w:val="008C7129"/>
    <w:rsid w:val="008E0BDC"/>
    <w:rsid w:val="008F2F6D"/>
    <w:rsid w:val="008F539F"/>
    <w:rsid w:val="008F6768"/>
    <w:rsid w:val="0090236A"/>
    <w:rsid w:val="00930116"/>
    <w:rsid w:val="00935C64"/>
    <w:rsid w:val="00936E79"/>
    <w:rsid w:val="009456E2"/>
    <w:rsid w:val="00946DF3"/>
    <w:rsid w:val="00951506"/>
    <w:rsid w:val="00954B8A"/>
    <w:rsid w:val="009604A0"/>
    <w:rsid w:val="00960D9E"/>
    <w:rsid w:val="00975117"/>
    <w:rsid w:val="009A168C"/>
    <w:rsid w:val="009B47D0"/>
    <w:rsid w:val="009B4C32"/>
    <w:rsid w:val="009C7AF2"/>
    <w:rsid w:val="009D553B"/>
    <w:rsid w:val="009F5695"/>
    <w:rsid w:val="00A430A5"/>
    <w:rsid w:val="00A45220"/>
    <w:rsid w:val="00A46D24"/>
    <w:rsid w:val="00A63CF0"/>
    <w:rsid w:val="00A646F7"/>
    <w:rsid w:val="00A64786"/>
    <w:rsid w:val="00A72495"/>
    <w:rsid w:val="00A80636"/>
    <w:rsid w:val="00A848B6"/>
    <w:rsid w:val="00A94F2F"/>
    <w:rsid w:val="00AA2216"/>
    <w:rsid w:val="00AB544E"/>
    <w:rsid w:val="00AC3A37"/>
    <w:rsid w:val="00AD4848"/>
    <w:rsid w:val="00AD61AE"/>
    <w:rsid w:val="00AE2DBC"/>
    <w:rsid w:val="00AE3CFB"/>
    <w:rsid w:val="00B0502A"/>
    <w:rsid w:val="00B05C5B"/>
    <w:rsid w:val="00B372FB"/>
    <w:rsid w:val="00B45591"/>
    <w:rsid w:val="00B4715A"/>
    <w:rsid w:val="00B5315A"/>
    <w:rsid w:val="00B550FC"/>
    <w:rsid w:val="00B71BE0"/>
    <w:rsid w:val="00B86DC9"/>
    <w:rsid w:val="00B94E9C"/>
    <w:rsid w:val="00BA7064"/>
    <w:rsid w:val="00BB371C"/>
    <w:rsid w:val="00BC2B18"/>
    <w:rsid w:val="00BC4F1F"/>
    <w:rsid w:val="00BC6598"/>
    <w:rsid w:val="00BD088E"/>
    <w:rsid w:val="00BD262D"/>
    <w:rsid w:val="00BE2A76"/>
    <w:rsid w:val="00BF0CEC"/>
    <w:rsid w:val="00BF1BC7"/>
    <w:rsid w:val="00C04C1C"/>
    <w:rsid w:val="00C04F09"/>
    <w:rsid w:val="00C37470"/>
    <w:rsid w:val="00C41FC7"/>
    <w:rsid w:val="00C61A34"/>
    <w:rsid w:val="00C642A6"/>
    <w:rsid w:val="00C66A0C"/>
    <w:rsid w:val="00C857DD"/>
    <w:rsid w:val="00C93D5A"/>
    <w:rsid w:val="00CD26EC"/>
    <w:rsid w:val="00CD3556"/>
    <w:rsid w:val="00CE4B86"/>
    <w:rsid w:val="00CE53F3"/>
    <w:rsid w:val="00D40800"/>
    <w:rsid w:val="00D42250"/>
    <w:rsid w:val="00D57625"/>
    <w:rsid w:val="00D6029E"/>
    <w:rsid w:val="00D630B5"/>
    <w:rsid w:val="00D730E4"/>
    <w:rsid w:val="00D74471"/>
    <w:rsid w:val="00DC65C9"/>
    <w:rsid w:val="00DC6E5E"/>
    <w:rsid w:val="00DD14C5"/>
    <w:rsid w:val="00E2442B"/>
    <w:rsid w:val="00E27FCB"/>
    <w:rsid w:val="00E33CE0"/>
    <w:rsid w:val="00E413AF"/>
    <w:rsid w:val="00E42F3F"/>
    <w:rsid w:val="00E54DFD"/>
    <w:rsid w:val="00E819C5"/>
    <w:rsid w:val="00E823A6"/>
    <w:rsid w:val="00E95E1C"/>
    <w:rsid w:val="00EB42B1"/>
    <w:rsid w:val="00EB5961"/>
    <w:rsid w:val="00EB7E0F"/>
    <w:rsid w:val="00ED4BD5"/>
    <w:rsid w:val="00ED58DE"/>
    <w:rsid w:val="00ED5E35"/>
    <w:rsid w:val="00EF1FF6"/>
    <w:rsid w:val="00EF240C"/>
    <w:rsid w:val="00F01E9B"/>
    <w:rsid w:val="00F06775"/>
    <w:rsid w:val="00F10970"/>
    <w:rsid w:val="00F20DCD"/>
    <w:rsid w:val="00F243CD"/>
    <w:rsid w:val="00F37BD2"/>
    <w:rsid w:val="00F4433E"/>
    <w:rsid w:val="00F5571A"/>
    <w:rsid w:val="00F76A57"/>
    <w:rsid w:val="00F76F43"/>
    <w:rsid w:val="00F903CA"/>
    <w:rsid w:val="00F91C92"/>
    <w:rsid w:val="00FA5AD1"/>
    <w:rsid w:val="00FD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F5030"/>
  <w15:chartTrackingRefBased/>
  <w15:docId w15:val="{030F4CE8-9306-46CC-92F6-0A0EEE2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62D"/>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84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4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2B"/>
    <w:pPr>
      <w:ind w:left="720"/>
      <w:contextualSpacing/>
    </w:pPr>
  </w:style>
  <w:style w:type="character" w:customStyle="1" w:styleId="Heading1Char">
    <w:name w:val="Heading 1 Char"/>
    <w:basedOn w:val="DefaultParagraphFont"/>
    <w:link w:val="Heading1"/>
    <w:uiPriority w:val="9"/>
    <w:rsid w:val="00BD262D"/>
    <w:rPr>
      <w:rFonts w:ascii="Cambria" w:eastAsia="Times New Roman" w:hAnsi="Cambria" w:cs="Times New Roman"/>
      <w:b/>
      <w:bCs/>
      <w:color w:val="365F91"/>
      <w:sz w:val="28"/>
      <w:szCs w:val="28"/>
    </w:rPr>
  </w:style>
  <w:style w:type="character" w:customStyle="1" w:styleId="Heading1Char1">
    <w:name w:val="Heading 1 Char1"/>
    <w:basedOn w:val="DefaultParagraphFont"/>
    <w:uiPriority w:val="9"/>
    <w:rsid w:val="00BD262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D262D"/>
    <w:rPr>
      <w:sz w:val="16"/>
      <w:szCs w:val="16"/>
    </w:rPr>
  </w:style>
  <w:style w:type="paragraph" w:styleId="CommentText">
    <w:name w:val="annotation text"/>
    <w:basedOn w:val="Normal"/>
    <w:link w:val="CommentTextChar"/>
    <w:uiPriority w:val="99"/>
    <w:semiHidden/>
    <w:unhideWhenUsed/>
    <w:rsid w:val="00BD262D"/>
    <w:pPr>
      <w:spacing w:line="240" w:lineRule="auto"/>
    </w:pPr>
    <w:rPr>
      <w:sz w:val="20"/>
      <w:szCs w:val="20"/>
    </w:rPr>
  </w:style>
  <w:style w:type="character" w:customStyle="1" w:styleId="CommentTextChar">
    <w:name w:val="Comment Text Char"/>
    <w:basedOn w:val="DefaultParagraphFont"/>
    <w:link w:val="CommentText"/>
    <w:uiPriority w:val="99"/>
    <w:semiHidden/>
    <w:rsid w:val="00BD262D"/>
    <w:rPr>
      <w:sz w:val="20"/>
      <w:szCs w:val="20"/>
    </w:rPr>
  </w:style>
  <w:style w:type="paragraph" w:styleId="CommentSubject">
    <w:name w:val="annotation subject"/>
    <w:basedOn w:val="CommentText"/>
    <w:next w:val="CommentText"/>
    <w:link w:val="CommentSubjectChar"/>
    <w:uiPriority w:val="99"/>
    <w:semiHidden/>
    <w:unhideWhenUsed/>
    <w:rsid w:val="00BD262D"/>
    <w:rPr>
      <w:b/>
      <w:bCs/>
    </w:rPr>
  </w:style>
  <w:style w:type="character" w:customStyle="1" w:styleId="CommentSubjectChar">
    <w:name w:val="Comment Subject Char"/>
    <w:basedOn w:val="CommentTextChar"/>
    <w:link w:val="CommentSubject"/>
    <w:uiPriority w:val="99"/>
    <w:semiHidden/>
    <w:rsid w:val="00BD262D"/>
    <w:rPr>
      <w:b/>
      <w:bCs/>
      <w:sz w:val="20"/>
      <w:szCs w:val="20"/>
    </w:rPr>
  </w:style>
  <w:style w:type="paragraph" w:styleId="BalloonText">
    <w:name w:val="Balloon Text"/>
    <w:basedOn w:val="Normal"/>
    <w:link w:val="BalloonTextChar"/>
    <w:uiPriority w:val="99"/>
    <w:semiHidden/>
    <w:unhideWhenUsed/>
    <w:rsid w:val="00BD2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62D"/>
    <w:rPr>
      <w:rFonts w:ascii="Segoe UI" w:hAnsi="Segoe UI" w:cs="Segoe UI"/>
      <w:sz w:val="18"/>
      <w:szCs w:val="18"/>
    </w:rPr>
  </w:style>
  <w:style w:type="character" w:customStyle="1" w:styleId="Heading2Char">
    <w:name w:val="Heading 2 Char"/>
    <w:basedOn w:val="DefaultParagraphFont"/>
    <w:link w:val="Heading2"/>
    <w:uiPriority w:val="9"/>
    <w:rsid w:val="00084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4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33CE0"/>
    <w:rPr>
      <w:color w:val="0563C1" w:themeColor="hyperlink"/>
      <w:u w:val="single"/>
    </w:rPr>
  </w:style>
  <w:style w:type="character" w:styleId="UnresolvedMention">
    <w:name w:val="Unresolved Mention"/>
    <w:basedOn w:val="DefaultParagraphFont"/>
    <w:uiPriority w:val="99"/>
    <w:semiHidden/>
    <w:unhideWhenUsed/>
    <w:rsid w:val="00E3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oovly.com/"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blender.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yond.co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animaker.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dc:description/>
  <cp:lastModifiedBy>Eamonn Kelly</cp:lastModifiedBy>
  <cp:revision>2</cp:revision>
  <dcterms:created xsi:type="dcterms:W3CDTF">2018-11-09T09:35:00Z</dcterms:created>
  <dcterms:modified xsi:type="dcterms:W3CDTF">2018-11-09T09:35:00Z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bkelly@microsoft.com</vt:lpwstr>
  </property>
  <property fmtid="{D5CDD505-2E9C-101B-9397-08002B2CF9AE}" pid="5" name="MSIP_Label_f42aa342-8706-4288-bd11-ebb85995028c_SetDate">
    <vt:lpwstr>2018-11-08T13:46:16.3554182Z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